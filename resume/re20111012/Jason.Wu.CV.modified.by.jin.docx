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54F" w:rsidRPr="008023FA" w:rsidRDefault="006D7FAA" w:rsidP="0024754F">
      <w:pPr>
        <w:jc w:val="center"/>
        <w:rPr>
          <w:rFonts w:ascii="Times New Roman" w:hAnsi="Times New Roman" w:cs="Times New Roman"/>
          <w:smallCaps/>
          <w:sz w:val="32"/>
        </w:rPr>
      </w:pPr>
      <w:r>
        <w:rPr>
          <w:rFonts w:ascii="Times New Roman" w:hAnsi="Times New Roman" w:cs="Times New Roman"/>
          <w:smallCaps/>
          <w:noProof/>
          <w:sz w:val="32"/>
        </w:rPr>
        <w:pict>
          <v:shapetype id="_x0000_t32" coordsize="21600,21600" o:spt="32" o:oned="t" path="m,l21600,21600e" filled="f">
            <v:path arrowok="t" fillok="f" o:connecttype="none"/>
            <o:lock v:ext="edit" shapetype="t"/>
          </v:shapetype>
          <v:shape id="_x0000_s1027" type="#_x0000_t32" style="position:absolute;left:0;text-align:left;margin-left:-1.5pt;margin-top:22.5pt;width:474.75pt;height:0;z-index:251660288" o:connectortype="straight"/>
        </w:pict>
      </w:r>
      <w:r w:rsidR="0048652E" w:rsidRPr="008023FA">
        <w:rPr>
          <w:rFonts w:ascii="Times New Roman" w:hAnsi="Times New Roman" w:cs="Times New Roman" w:hint="eastAsia"/>
          <w:smallCaps/>
          <w:sz w:val="32"/>
        </w:rPr>
        <w:t xml:space="preserve">Jason </w:t>
      </w:r>
      <w:r w:rsidR="0024754F" w:rsidRPr="008023FA">
        <w:rPr>
          <w:rFonts w:ascii="Times New Roman" w:hAnsi="Times New Roman" w:cs="Times New Roman" w:hint="eastAsia"/>
          <w:smallCaps/>
          <w:sz w:val="32"/>
        </w:rPr>
        <w:t>Wu</w:t>
      </w:r>
    </w:p>
    <w:p w:rsidR="0024754F" w:rsidRPr="008023FA" w:rsidRDefault="0024754F" w:rsidP="0024754F">
      <w:pPr>
        <w:autoSpaceDE w:val="0"/>
        <w:autoSpaceDN w:val="0"/>
        <w:adjustRightInd w:val="0"/>
        <w:spacing w:after="0" w:line="240" w:lineRule="auto"/>
        <w:jc w:val="center"/>
        <w:rPr>
          <w:rFonts w:ascii="Arial" w:eastAsia="MyriadPro-Regular-Identity-H" w:hAnsi="Arial" w:cs="Arial"/>
          <w:sz w:val="20"/>
        </w:rPr>
      </w:pPr>
      <w:r w:rsidRPr="008023FA">
        <w:rPr>
          <w:rFonts w:ascii="Arial" w:eastAsia="MyriadPro-Regular-Identity-H" w:hAnsi="Arial" w:cs="Arial"/>
          <w:sz w:val="20"/>
        </w:rPr>
        <w:t>10 Pa</w:t>
      </w:r>
      <w:r w:rsidR="009D3925" w:rsidRPr="008023FA">
        <w:rPr>
          <w:rFonts w:ascii="Arial" w:eastAsia="MyriadPro-Regular-Identity-H" w:hAnsi="Arial" w:cs="Arial"/>
          <w:sz w:val="20"/>
        </w:rPr>
        <w:t>rkway Forest Dr. North York, ON</w:t>
      </w:r>
      <w:r w:rsidRPr="008023FA">
        <w:rPr>
          <w:rFonts w:ascii="Arial" w:eastAsia="MyriadPro-Regular-Identity-H" w:hAnsi="Arial" w:cs="Arial"/>
          <w:sz w:val="20"/>
        </w:rPr>
        <w:t xml:space="preserve"> M2J 1L3</w:t>
      </w:r>
    </w:p>
    <w:p w:rsidR="0024754F" w:rsidRPr="008023FA" w:rsidRDefault="0024754F" w:rsidP="008023FA">
      <w:pPr>
        <w:jc w:val="center"/>
        <w:rPr>
          <w:sz w:val="20"/>
        </w:rPr>
      </w:pPr>
      <w:r w:rsidRPr="008023FA">
        <w:rPr>
          <w:rFonts w:ascii="Arial" w:eastAsia="MyriadPro-Regular-Identity-H" w:hAnsi="Arial" w:cs="Arial"/>
          <w:sz w:val="20"/>
        </w:rPr>
        <w:t>Tel: (647) 918-9825 Email: wuxch2000@gmail.com</w:t>
      </w:r>
    </w:p>
    <w:p w:rsidR="006F6B7A" w:rsidRPr="008023FA" w:rsidRDefault="006F6B7A" w:rsidP="0024754F">
      <w:pPr>
        <w:rPr>
          <w:sz w:val="20"/>
        </w:rPr>
        <w:sectPr w:rsidR="006F6B7A" w:rsidRPr="008023FA" w:rsidSect="0024754F">
          <w:footerReference w:type="default" r:id="rId8"/>
          <w:type w:val="continuous"/>
          <w:pgSz w:w="12240" w:h="15840"/>
          <w:pgMar w:top="1440" w:right="1800" w:bottom="1440" w:left="1800" w:header="708" w:footer="708" w:gutter="0"/>
          <w:cols w:space="708"/>
          <w:docGrid w:linePitch="360"/>
        </w:sectPr>
      </w:pPr>
    </w:p>
    <w:p w:rsidR="003856AD" w:rsidRPr="000C7669" w:rsidRDefault="0024754F" w:rsidP="0024754F">
      <w:pPr>
        <w:autoSpaceDE w:val="0"/>
        <w:autoSpaceDN w:val="0"/>
        <w:adjustRightInd w:val="0"/>
        <w:spacing w:after="0" w:line="240" w:lineRule="auto"/>
        <w:rPr>
          <w:rFonts w:ascii="Times New Roman" w:hAnsi="Times New Roman" w:cs="Times New Roman"/>
          <w:smallCaps/>
          <w:strike/>
          <w:sz w:val="24"/>
          <w:rPrChange w:id="0" w:author="uskyaj01" w:date="2011-10-11T21:07:00Z">
            <w:rPr>
              <w:rFonts w:ascii="Times New Roman" w:hAnsi="Times New Roman" w:cs="Times New Roman"/>
              <w:smallCaps/>
              <w:sz w:val="24"/>
            </w:rPr>
          </w:rPrChange>
        </w:rPr>
      </w:pPr>
      <w:r w:rsidRPr="000C7669">
        <w:rPr>
          <w:rFonts w:ascii="Times New Roman" w:hAnsi="Times New Roman" w:cs="Times New Roman"/>
          <w:smallCaps/>
          <w:strike/>
          <w:sz w:val="24"/>
          <w:rPrChange w:id="1" w:author="uskyaj01" w:date="2011-10-11T21:07:00Z">
            <w:rPr>
              <w:rFonts w:ascii="Times New Roman" w:hAnsi="Times New Roman" w:cs="Times New Roman"/>
              <w:smallCaps/>
              <w:sz w:val="24"/>
            </w:rPr>
          </w:rPrChange>
        </w:rPr>
        <w:lastRenderedPageBreak/>
        <w:t>Objective</w:t>
      </w:r>
    </w:p>
    <w:p w:rsidR="00003F3A" w:rsidRPr="000C7669" w:rsidRDefault="0024754F" w:rsidP="0024754F">
      <w:pPr>
        <w:autoSpaceDE w:val="0"/>
        <w:autoSpaceDN w:val="0"/>
        <w:adjustRightInd w:val="0"/>
        <w:spacing w:after="0" w:line="240" w:lineRule="auto"/>
        <w:rPr>
          <w:rFonts w:ascii="Times New Roman" w:hAnsi="Times New Roman" w:cs="Times New Roman"/>
          <w:strike/>
          <w:szCs w:val="24"/>
          <w:rPrChange w:id="2" w:author="uskyaj01" w:date="2011-10-11T21:07:00Z">
            <w:rPr>
              <w:rFonts w:ascii="Times New Roman" w:hAnsi="Times New Roman" w:cs="Times New Roman"/>
              <w:szCs w:val="24"/>
            </w:rPr>
          </w:rPrChange>
        </w:rPr>
      </w:pPr>
      <w:r w:rsidRPr="000C7669">
        <w:rPr>
          <w:rFonts w:ascii="Times New Roman" w:hAnsi="Times New Roman" w:cs="Times New Roman"/>
          <w:smallCaps/>
          <w:strike/>
          <w:sz w:val="24"/>
          <w:rPrChange w:id="3" w:author="uskyaj01" w:date="2011-10-11T21:07:00Z">
            <w:rPr>
              <w:rFonts w:ascii="Times New Roman" w:hAnsi="Times New Roman" w:cs="Times New Roman"/>
              <w:smallCaps/>
              <w:sz w:val="24"/>
            </w:rPr>
          </w:rPrChange>
        </w:rPr>
        <w:br w:type="column"/>
      </w:r>
      <w:r w:rsidRPr="000C7669">
        <w:rPr>
          <w:rFonts w:ascii="Times New Roman" w:eastAsia="AGaramondPro-Regular-Identity-H" w:hAnsi="Times New Roman" w:cs="Times New Roman"/>
          <w:strike/>
          <w:szCs w:val="24"/>
          <w:rPrChange w:id="4" w:author="uskyaj01" w:date="2011-10-11T21:07:00Z">
            <w:rPr>
              <w:rFonts w:ascii="Times New Roman" w:eastAsia="AGaramondPro-Regular-Identity-H" w:hAnsi="Times New Roman" w:cs="Times New Roman"/>
              <w:szCs w:val="24"/>
            </w:rPr>
          </w:rPrChange>
        </w:rPr>
        <w:lastRenderedPageBreak/>
        <w:t>A position in the field of software development with special interests in telecom or</w:t>
      </w:r>
      <w:r w:rsidRPr="000C7669">
        <w:rPr>
          <w:rFonts w:ascii="Times New Roman" w:hAnsi="Times New Roman" w:cs="Times New Roman"/>
          <w:strike/>
          <w:szCs w:val="24"/>
          <w:rPrChange w:id="5" w:author="uskyaj01" w:date="2011-10-11T21:07:00Z">
            <w:rPr>
              <w:rFonts w:ascii="Times New Roman" w:hAnsi="Times New Roman" w:cs="Times New Roman"/>
              <w:szCs w:val="24"/>
            </w:rPr>
          </w:rPrChange>
        </w:rPr>
        <w:t xml:space="preserve"> </w:t>
      </w:r>
      <w:r w:rsidRPr="000C7669">
        <w:rPr>
          <w:rFonts w:ascii="Times New Roman" w:eastAsia="AGaramondPro-Regular-Identity-H" w:hAnsi="Times New Roman" w:cs="Times New Roman"/>
          <w:strike/>
          <w:szCs w:val="24"/>
          <w:rPrChange w:id="6" w:author="uskyaj01" w:date="2011-10-11T21:07:00Z">
            <w:rPr>
              <w:rFonts w:ascii="Times New Roman" w:eastAsia="AGaramondPro-Regular-Identity-H" w:hAnsi="Times New Roman" w:cs="Times New Roman"/>
              <w:szCs w:val="24"/>
            </w:rPr>
          </w:rPrChange>
        </w:rPr>
        <w:t>business applications programming, information processing, and Internet technology.</w:t>
      </w:r>
    </w:p>
    <w:p w:rsidR="00895ED9" w:rsidRPr="00895ED9" w:rsidRDefault="00895ED9" w:rsidP="0024754F">
      <w:pPr>
        <w:autoSpaceDE w:val="0"/>
        <w:autoSpaceDN w:val="0"/>
        <w:adjustRightInd w:val="0"/>
        <w:spacing w:after="0" w:line="240" w:lineRule="auto"/>
        <w:rPr>
          <w:rFonts w:ascii="Times New Roman" w:hAnsi="Times New Roman" w:cs="Times New Roman"/>
          <w:szCs w:val="24"/>
        </w:rPr>
      </w:pPr>
    </w:p>
    <w:p w:rsidR="006F4C7E" w:rsidRDefault="006F4C7E" w:rsidP="0024754F">
      <w:pPr>
        <w:autoSpaceDE w:val="0"/>
        <w:autoSpaceDN w:val="0"/>
        <w:adjustRightInd w:val="0"/>
        <w:spacing w:after="0" w:line="240" w:lineRule="auto"/>
        <w:rPr>
          <w:rFonts w:ascii="Times New Roman" w:hAnsi="Times New Roman" w:cs="Times New Roman"/>
          <w:szCs w:val="24"/>
        </w:rPr>
      </w:pPr>
    </w:p>
    <w:p w:rsidR="006F4C7E" w:rsidRPr="006F4C7E" w:rsidRDefault="006F4C7E" w:rsidP="0024754F">
      <w:pPr>
        <w:autoSpaceDE w:val="0"/>
        <w:autoSpaceDN w:val="0"/>
        <w:adjustRightInd w:val="0"/>
        <w:spacing w:after="0" w:line="240" w:lineRule="auto"/>
        <w:rPr>
          <w:rFonts w:ascii="Times New Roman" w:hAnsi="Times New Roman" w:cs="Times New Roman"/>
          <w:szCs w:val="24"/>
        </w:rPr>
        <w:sectPr w:rsidR="006F4C7E" w:rsidRPr="006F4C7E" w:rsidSect="008023FA">
          <w:type w:val="continuous"/>
          <w:pgSz w:w="12240" w:h="15840"/>
          <w:pgMar w:top="1440" w:right="1183" w:bottom="1440" w:left="1800" w:header="708" w:footer="708" w:gutter="0"/>
          <w:cols w:num="2" w:space="708" w:equalWidth="0">
            <w:col w:w="1384" w:space="720"/>
            <w:col w:w="7153"/>
          </w:cols>
          <w:docGrid w:linePitch="360"/>
        </w:sectPr>
      </w:pPr>
    </w:p>
    <w:p w:rsidR="00003F3A" w:rsidRDefault="00003F3A" w:rsidP="0024754F">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hint="eastAsia"/>
          <w:szCs w:val="24"/>
        </w:rPr>
        <w:lastRenderedPageBreak/>
        <w:t xml:space="preserve">Professional </w:t>
      </w:r>
    </w:p>
    <w:p w:rsidR="00895ED9" w:rsidRDefault="00003F3A" w:rsidP="00895ED9">
      <w:pPr>
        <w:autoSpaceDE w:val="0"/>
        <w:autoSpaceDN w:val="0"/>
        <w:adjustRightInd w:val="0"/>
        <w:spacing w:after="0" w:line="240" w:lineRule="auto"/>
        <w:rPr>
          <w:rFonts w:ascii="Times New Roman" w:hAnsi="Times New Roman" w:cs="Times New Roman"/>
          <w:szCs w:val="24"/>
        </w:rPr>
      </w:pPr>
      <w:r>
        <w:rPr>
          <w:rFonts w:ascii="Times New Roman" w:hAnsi="Times New Roman" w:cs="Times New Roman" w:hint="eastAsia"/>
          <w:szCs w:val="24"/>
        </w:rPr>
        <w:t>Summary</w:t>
      </w:r>
    </w:p>
    <w:p w:rsidR="00003F3A" w:rsidRPr="00895ED9" w:rsidRDefault="00895ED9" w:rsidP="00895ED9">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95ED9">
        <w:rPr>
          <w:rFonts w:ascii="Times New Roman" w:hAnsi="Times New Roman" w:cs="Times New Roman"/>
          <w:szCs w:val="24"/>
        </w:rPr>
        <w:br w:type="column"/>
      </w:r>
      <w:r w:rsidR="00003F3A" w:rsidRPr="00895ED9">
        <w:rPr>
          <w:rFonts w:ascii="Times New Roman" w:eastAsia="AGaramondPro-Regular-Identity-H" w:hAnsi="Times New Roman" w:cs="Times New Roman"/>
          <w:szCs w:val="24"/>
        </w:rPr>
        <w:lastRenderedPageBreak/>
        <w:t>Over 10 years experience of software development, solid programming knowledge</w:t>
      </w:r>
      <w:r w:rsidR="00003F3A" w:rsidRPr="00895ED9">
        <w:rPr>
          <w:rFonts w:ascii="Times New Roman" w:eastAsia="AGaramondPro-Regular-Identity-H" w:hAnsi="Times New Roman" w:cs="Times New Roman" w:hint="eastAsia"/>
          <w:szCs w:val="24"/>
        </w:rPr>
        <w:t xml:space="preserve"> </w:t>
      </w:r>
      <w:r w:rsidR="00003F3A" w:rsidRPr="00895ED9">
        <w:rPr>
          <w:rFonts w:ascii="Times New Roman" w:eastAsia="AGaramondPro-Regular-Identity-H" w:hAnsi="Times New Roman" w:cs="Times New Roman"/>
          <w:szCs w:val="24"/>
        </w:rPr>
        <w:t xml:space="preserve">and </w:t>
      </w:r>
      <w:del w:id="7" w:author="uskyaj01" w:date="2011-10-11T21:12:00Z">
        <w:r w:rsidR="00003F3A" w:rsidRPr="00895ED9" w:rsidDel="000C7669">
          <w:rPr>
            <w:rFonts w:ascii="Times New Roman" w:eastAsia="AGaramondPro-Regular-Identity-H" w:hAnsi="Times New Roman" w:cs="Times New Roman"/>
            <w:szCs w:val="24"/>
          </w:rPr>
          <w:delText xml:space="preserve">technique </w:delText>
        </w:r>
      </w:del>
      <w:ins w:id="8" w:author="uskyaj01" w:date="2011-10-11T21:12:00Z">
        <w:r w:rsidR="000C7669">
          <w:rPr>
            <w:rFonts w:ascii="Times New Roman" w:eastAsia="AGaramondPro-Regular-Identity-H" w:hAnsi="Times New Roman" w:cs="Times New Roman"/>
            <w:szCs w:val="24"/>
          </w:rPr>
          <w:t>skills</w:t>
        </w:r>
        <w:r w:rsidR="000C7669" w:rsidRPr="00895ED9">
          <w:rPr>
            <w:rFonts w:ascii="Times New Roman" w:eastAsia="AGaramondPro-Regular-Identity-H" w:hAnsi="Times New Roman" w:cs="Times New Roman"/>
            <w:szCs w:val="24"/>
          </w:rPr>
          <w:t xml:space="preserve"> </w:t>
        </w:r>
      </w:ins>
      <w:r w:rsidR="00003F3A" w:rsidRPr="00895ED9">
        <w:rPr>
          <w:rFonts w:ascii="Times New Roman" w:eastAsia="AGaramondPro-Regular-Identity-H" w:hAnsi="Times New Roman" w:cs="Times New Roman"/>
          <w:szCs w:val="24"/>
        </w:rPr>
        <w:t>especially for large scale and real-time software</w:t>
      </w:r>
      <w:ins w:id="9" w:author="uskyaj01" w:date="2011-10-11T21:12:00Z">
        <w:r w:rsidR="000C7669">
          <w:rPr>
            <w:rFonts w:ascii="Times New Roman" w:eastAsia="AGaramondPro-Regular-Identity-H" w:hAnsi="Times New Roman" w:cs="Times New Roman"/>
            <w:szCs w:val="24"/>
          </w:rPr>
          <w:t>s</w:t>
        </w:r>
      </w:ins>
    </w:p>
    <w:p w:rsidR="00003F3A" w:rsidRPr="00895ED9" w:rsidRDefault="00003F3A" w:rsidP="006F4C7E">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del w:id="10" w:author="uskyaj01" w:date="2011-10-11T21:12:00Z">
        <w:r w:rsidRPr="006F4C7E" w:rsidDel="000C7669">
          <w:rPr>
            <w:rFonts w:ascii="Times New Roman" w:eastAsia="AGaramondPro-Regular-Identity-H" w:hAnsi="Times New Roman" w:cs="Times New Roman"/>
            <w:szCs w:val="24"/>
          </w:rPr>
          <w:delText>Strong knowledge and su</w:delText>
        </w:r>
        <w:r w:rsidRPr="006F4C7E" w:rsidDel="000C7669">
          <w:rPr>
            <w:rFonts w:ascii="Times New Roman" w:eastAsia="AGaramondPro-Regular-Identity-H" w:hAnsi="Times New Roman" w:cs="Times New Roman" w:hint="eastAsia"/>
            <w:szCs w:val="24"/>
          </w:rPr>
          <w:delText>c</w:delText>
        </w:r>
        <w:r w:rsidRPr="006F4C7E" w:rsidDel="000C7669">
          <w:rPr>
            <w:rFonts w:ascii="Times New Roman" w:eastAsia="AGaramondPro-Regular-Identity-H" w:hAnsi="Times New Roman" w:cs="Times New Roman"/>
            <w:szCs w:val="24"/>
          </w:rPr>
          <w:delText>cessful</w:delText>
        </w:r>
      </w:del>
      <w:ins w:id="11" w:author="uskyaj01" w:date="2011-10-11T21:12:00Z">
        <w:r w:rsidR="000C7669">
          <w:rPr>
            <w:rFonts w:ascii="Times New Roman" w:eastAsia="AGaramondPro-Regular-Identity-H" w:hAnsi="Times New Roman" w:cs="Times New Roman"/>
            <w:szCs w:val="24"/>
          </w:rPr>
          <w:t>Extensive</w:t>
        </w:r>
      </w:ins>
      <w:r w:rsidRPr="006F4C7E">
        <w:rPr>
          <w:rFonts w:ascii="Times New Roman" w:eastAsia="AGaramondPro-Regular-Identity-H" w:hAnsi="Times New Roman" w:cs="Times New Roman"/>
          <w:szCs w:val="24"/>
        </w:rPr>
        <w:t xml:space="preserve"> experience </w:t>
      </w:r>
      <w:ins w:id="12" w:author="uskyaj01" w:date="2011-10-11T21:12:00Z">
        <w:r w:rsidR="000C7669">
          <w:rPr>
            <w:rFonts w:ascii="Times New Roman" w:eastAsia="AGaramondPro-Regular-Identity-H" w:hAnsi="Times New Roman" w:cs="Times New Roman"/>
            <w:szCs w:val="24"/>
          </w:rPr>
          <w:t>in</w:t>
        </w:r>
      </w:ins>
      <w:del w:id="13" w:author="uskyaj01" w:date="2011-10-11T21:12:00Z">
        <w:r w:rsidRPr="006F4C7E" w:rsidDel="000C7669">
          <w:rPr>
            <w:rFonts w:ascii="Times New Roman" w:eastAsia="AGaramondPro-Regular-Identity-H" w:hAnsi="Times New Roman" w:cs="Times New Roman"/>
            <w:szCs w:val="24"/>
          </w:rPr>
          <w:delText>for</w:delText>
        </w:r>
      </w:del>
      <w:r w:rsidRPr="006F4C7E">
        <w:rPr>
          <w:rFonts w:ascii="Times New Roman" w:eastAsia="AGaramondPro-Regular-Identity-H" w:hAnsi="Times New Roman" w:cs="Times New Roman"/>
          <w:szCs w:val="24"/>
        </w:rPr>
        <w:t xml:space="preserve"> software development processes defined by CMM</w:t>
      </w:r>
    </w:p>
    <w:p w:rsidR="00895ED9" w:rsidRPr="00895ED9" w:rsidRDefault="00895ED9" w:rsidP="006F4C7E">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del w:id="14" w:author="uskyaj01" w:date="2011-10-11T21:13:00Z">
        <w:r w:rsidRPr="00895ED9" w:rsidDel="000C7669">
          <w:rPr>
            <w:rFonts w:ascii="Times New Roman" w:eastAsia="AGaramondPro-Regular-Identity-H" w:hAnsi="Times New Roman" w:cs="Times New Roman"/>
            <w:szCs w:val="24"/>
          </w:rPr>
          <w:delText xml:space="preserve">Deep background of </w:delText>
        </w:r>
      </w:del>
      <w:ins w:id="15" w:author="uskyaj01" w:date="2011-10-11T21:13:00Z">
        <w:r w:rsidR="000C7669">
          <w:rPr>
            <w:rFonts w:ascii="Times New Roman" w:eastAsia="AGaramondPro-Regular-Identity-H" w:hAnsi="Times New Roman" w:cs="Times New Roman"/>
            <w:szCs w:val="24"/>
          </w:rPr>
          <w:t>Up to date</w:t>
        </w:r>
      </w:ins>
      <w:r w:rsidRPr="00895ED9">
        <w:rPr>
          <w:rFonts w:ascii="Times New Roman" w:eastAsia="AGaramondPro-Regular-Identity-H" w:hAnsi="Times New Roman" w:cs="Times New Roman"/>
          <w:szCs w:val="24"/>
        </w:rPr>
        <w:t xml:space="preserve">Telecom and Internet Networks Concepts and </w:t>
      </w:r>
      <w:ins w:id="16" w:author="uskyaj01" w:date="2011-10-11T21:14:00Z">
        <w:r w:rsidR="000C7669">
          <w:rPr>
            <w:rFonts w:ascii="Times New Roman" w:eastAsia="AGaramondPro-Regular-Identity-H" w:hAnsi="Times New Roman" w:cs="Times New Roman"/>
            <w:szCs w:val="24"/>
          </w:rPr>
          <w:t>In-depth k</w:t>
        </w:r>
      </w:ins>
      <w:del w:id="17" w:author="uskyaj01" w:date="2011-10-11T21:14:00Z">
        <w:r w:rsidRPr="00895ED9" w:rsidDel="000C7669">
          <w:rPr>
            <w:rFonts w:ascii="Times New Roman" w:eastAsia="AGaramondPro-Regular-Identity-H" w:hAnsi="Times New Roman" w:cs="Times New Roman"/>
            <w:szCs w:val="24"/>
          </w:rPr>
          <w:delText>K</w:delText>
        </w:r>
      </w:del>
      <w:r w:rsidRPr="00895ED9">
        <w:rPr>
          <w:rFonts w:ascii="Times New Roman" w:eastAsia="AGaramondPro-Regular-Identity-H" w:hAnsi="Times New Roman" w:cs="Times New Roman"/>
          <w:szCs w:val="24"/>
        </w:rPr>
        <w:t>nowledge</w:t>
      </w:r>
      <w:ins w:id="18" w:author="uskyaj01" w:date="2011-10-11T21:14:00Z">
        <w:r w:rsidR="000C7669">
          <w:rPr>
            <w:rFonts w:ascii="Times New Roman" w:eastAsia="AGaramondPro-Regular-Identity-H" w:hAnsi="Times New Roman" w:cs="Times New Roman"/>
            <w:szCs w:val="24"/>
          </w:rPr>
          <w:t xml:space="preserve"> in practice ??us</w:t>
        </w:r>
      </w:ins>
      <w:ins w:id="19" w:author="uskyaj01" w:date="2011-10-11T21:15:00Z">
        <w:r w:rsidR="000C7669">
          <w:rPr>
            <w:rFonts w:ascii="Times New Roman" w:eastAsia="AGaramondPro-Regular-Identity-H" w:hAnsi="Times New Roman" w:cs="Times New Roman"/>
            <w:szCs w:val="24"/>
          </w:rPr>
          <w:t xml:space="preserve">e all lower case in </w:t>
        </w:r>
        <w:r w:rsidR="000C7669">
          <w:rPr>
            <w:rFonts w:ascii="Times New Roman" w:eastAsia="AGaramondPro-Regular-Identity-H" w:hAnsi="Times New Roman" w:cs="Times New Roman"/>
            <w:szCs w:val="24"/>
          </w:rPr>
          <w:t>the</w:t>
        </w:r>
        <w:r w:rsidR="000C7669">
          <w:rPr>
            <w:rFonts w:ascii="Times New Roman" w:eastAsia="AGaramondPro-Regular-Identity-H" w:hAnsi="Times New Roman" w:cs="Times New Roman"/>
            <w:szCs w:val="24"/>
          </w:rPr>
          <w:t xml:space="preserve"> sentence?</w:t>
        </w:r>
      </w:ins>
    </w:p>
    <w:p w:rsidR="00895ED9" w:rsidRPr="006F4C7E" w:rsidRDefault="00895ED9" w:rsidP="006F4C7E">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95ED9">
        <w:rPr>
          <w:rFonts w:ascii="Times New Roman" w:eastAsia="AGaramondPro-Regular-Identity-H" w:hAnsi="Times New Roman" w:cs="Times New Roman"/>
          <w:szCs w:val="24"/>
        </w:rPr>
        <w:t xml:space="preserve">Fast </w:t>
      </w:r>
      <w:del w:id="20" w:author="uskyaj01" w:date="2011-10-11T21:14:00Z">
        <w:r w:rsidRPr="00895ED9" w:rsidDel="000C7669">
          <w:rPr>
            <w:rFonts w:ascii="Times New Roman" w:eastAsia="AGaramondPro-Regular-Identity-H" w:hAnsi="Times New Roman" w:cs="Times New Roman"/>
            <w:szCs w:val="24"/>
          </w:rPr>
          <w:delText xml:space="preserve">Learner </w:delText>
        </w:r>
      </w:del>
      <w:ins w:id="21" w:author="uskyaj01" w:date="2011-10-11T21:14:00Z">
        <w:r w:rsidR="000C7669">
          <w:rPr>
            <w:rFonts w:ascii="Times New Roman" w:eastAsia="AGaramondPro-Regular-Identity-H" w:hAnsi="Times New Roman" w:cs="Times New Roman"/>
            <w:szCs w:val="24"/>
          </w:rPr>
          <w:t>l</w:t>
        </w:r>
        <w:r w:rsidR="000C7669" w:rsidRPr="00895ED9">
          <w:rPr>
            <w:rFonts w:ascii="Times New Roman" w:eastAsia="AGaramondPro-Regular-Identity-H" w:hAnsi="Times New Roman" w:cs="Times New Roman"/>
            <w:szCs w:val="24"/>
          </w:rPr>
          <w:t xml:space="preserve">earner </w:t>
        </w:r>
      </w:ins>
      <w:ins w:id="22" w:author="uskyaj01" w:date="2011-10-11T21:15:00Z">
        <w:r w:rsidR="004B7049">
          <w:rPr>
            <w:rFonts w:ascii="Times New Roman" w:eastAsia="AGaramondPro-Regular-Identity-H" w:hAnsi="Times New Roman" w:cs="Times New Roman"/>
            <w:szCs w:val="24"/>
          </w:rPr>
          <w:t>of</w:t>
        </w:r>
      </w:ins>
      <w:del w:id="23" w:author="uskyaj01" w:date="2011-10-11T21:15:00Z">
        <w:r w:rsidRPr="00895ED9" w:rsidDel="004B7049">
          <w:rPr>
            <w:rFonts w:ascii="Times New Roman" w:eastAsia="AGaramondPro-Regular-Identity-H" w:hAnsi="Times New Roman" w:cs="Times New Roman"/>
            <w:szCs w:val="24"/>
          </w:rPr>
          <w:delText>for</w:delText>
        </w:r>
      </w:del>
      <w:r w:rsidRPr="00895ED9">
        <w:rPr>
          <w:rFonts w:ascii="Times New Roman" w:eastAsia="AGaramondPro-Regular-Identity-H" w:hAnsi="Times New Roman" w:cs="Times New Roman"/>
          <w:szCs w:val="24"/>
        </w:rPr>
        <w:t xml:space="preserve"> new technolog</w:t>
      </w:r>
      <w:ins w:id="24" w:author="uskyaj01" w:date="2011-10-11T21:15:00Z">
        <w:r w:rsidR="004B7049">
          <w:rPr>
            <w:rFonts w:ascii="Times New Roman" w:eastAsia="AGaramondPro-Regular-Identity-H" w:hAnsi="Times New Roman" w:cs="Times New Roman"/>
            <w:szCs w:val="24"/>
          </w:rPr>
          <w:t>ies</w:t>
        </w:r>
      </w:ins>
      <w:del w:id="25" w:author="uskyaj01" w:date="2011-10-11T21:15:00Z">
        <w:r w:rsidRPr="00895ED9" w:rsidDel="004B7049">
          <w:rPr>
            <w:rFonts w:ascii="Times New Roman" w:eastAsia="AGaramondPro-Regular-Identity-H" w:hAnsi="Times New Roman" w:cs="Times New Roman"/>
            <w:szCs w:val="24"/>
          </w:rPr>
          <w:delText>y</w:delText>
        </w:r>
      </w:del>
      <w:r w:rsidRPr="00895ED9">
        <w:rPr>
          <w:rFonts w:ascii="Times New Roman" w:eastAsia="AGaramondPro-Regular-Identity-H" w:hAnsi="Times New Roman" w:cs="Times New Roman"/>
          <w:szCs w:val="24"/>
        </w:rPr>
        <w:t xml:space="preserve"> </w:t>
      </w:r>
      <w:ins w:id="26" w:author="uskyaj01" w:date="2011-10-11T21:16:00Z">
        <w:r w:rsidR="004B7049">
          <w:rPr>
            <w:rFonts w:ascii="Times New Roman" w:eastAsia="AGaramondPro-Regular-Identity-H" w:hAnsi="Times New Roman" w:cs="Times New Roman"/>
            <w:szCs w:val="24"/>
          </w:rPr>
          <w:t>with</w:t>
        </w:r>
      </w:ins>
      <w:del w:id="27" w:author="uskyaj01" w:date="2011-10-11T21:16:00Z">
        <w:r w:rsidRPr="00895ED9" w:rsidDel="004B7049">
          <w:rPr>
            <w:rFonts w:ascii="Times New Roman" w:eastAsia="AGaramondPro-Regular-Identity-H" w:hAnsi="Times New Roman" w:cs="Times New Roman"/>
            <w:szCs w:val="24"/>
          </w:rPr>
          <w:delText>and</w:delText>
        </w:r>
      </w:del>
      <w:r w:rsidRPr="00895ED9">
        <w:rPr>
          <w:rFonts w:ascii="Times New Roman" w:eastAsia="AGaramondPro-Regular-Identity-H" w:hAnsi="Times New Roman" w:cs="Times New Roman"/>
          <w:szCs w:val="24"/>
        </w:rPr>
        <w:t xml:space="preserve"> good communication</w:t>
      </w:r>
      <w:del w:id="28" w:author="uskyaj01" w:date="2011-10-11T21:16:00Z">
        <w:r w:rsidRPr="00895ED9" w:rsidDel="004B7049">
          <w:rPr>
            <w:rFonts w:ascii="Times New Roman" w:eastAsia="AGaramondPro-Regular-Identity-H" w:hAnsi="Times New Roman" w:cs="Times New Roman"/>
            <w:szCs w:val="24"/>
          </w:rPr>
          <w:delText xml:space="preserve"> </w:delText>
        </w:r>
      </w:del>
      <w:r w:rsidRPr="00895ED9">
        <w:rPr>
          <w:rFonts w:ascii="Times New Roman" w:eastAsia="AGaramondPro-Regular-Identity-H" w:hAnsi="Times New Roman" w:cs="Times New Roman"/>
          <w:szCs w:val="24"/>
        </w:rPr>
        <w:t>skills for team work</w:t>
      </w:r>
      <w:ins w:id="29" w:author="uskyaj01" w:date="2011-10-11T21:16:00Z">
        <w:r w:rsidR="004B7049">
          <w:rPr>
            <w:rFonts w:ascii="Times New Roman" w:eastAsia="AGaramondPro-Regular-Identity-H" w:hAnsi="Times New Roman" w:cs="Times New Roman"/>
            <w:szCs w:val="24"/>
          </w:rPr>
          <w:t>.</w:t>
        </w:r>
      </w:ins>
    </w:p>
    <w:p w:rsidR="0024754F" w:rsidRPr="008023FA" w:rsidRDefault="0024754F" w:rsidP="0024754F">
      <w:pPr>
        <w:rPr>
          <w:rFonts w:ascii="Times New Roman" w:hAnsi="Times New Roman" w:cs="Times New Roman"/>
          <w:smallCaps/>
          <w:szCs w:val="24"/>
        </w:rPr>
      </w:pPr>
    </w:p>
    <w:p w:rsidR="003856AD" w:rsidRPr="008023FA" w:rsidRDefault="003856AD" w:rsidP="0024754F">
      <w:pPr>
        <w:rPr>
          <w:rFonts w:ascii="Times New Roman" w:hAnsi="Times New Roman" w:cs="Times New Roman"/>
          <w:smallCaps/>
          <w:sz w:val="24"/>
        </w:rPr>
        <w:sectPr w:rsidR="003856AD" w:rsidRPr="008023FA" w:rsidSect="008023FA">
          <w:type w:val="continuous"/>
          <w:pgSz w:w="12240" w:h="15840"/>
          <w:pgMar w:top="1440" w:right="1183" w:bottom="1440" w:left="1800" w:header="708" w:footer="708" w:gutter="0"/>
          <w:cols w:num="2" w:space="708" w:equalWidth="0">
            <w:col w:w="1384" w:space="720"/>
            <w:col w:w="7153"/>
          </w:cols>
          <w:docGrid w:linePitch="360"/>
        </w:sectPr>
      </w:pPr>
    </w:p>
    <w:p w:rsidR="003856AD" w:rsidRPr="008023FA" w:rsidRDefault="003856AD" w:rsidP="003856AD">
      <w:pPr>
        <w:autoSpaceDE w:val="0"/>
        <w:autoSpaceDN w:val="0"/>
        <w:adjustRightInd w:val="0"/>
        <w:spacing w:after="0" w:line="240" w:lineRule="auto"/>
        <w:rPr>
          <w:rFonts w:ascii="Times New Roman" w:hAnsi="Times New Roman" w:cs="Times New Roman"/>
          <w:smallCaps/>
          <w:sz w:val="24"/>
        </w:rPr>
      </w:pPr>
      <w:r w:rsidRPr="008023FA">
        <w:rPr>
          <w:rFonts w:ascii="Times New Roman" w:hAnsi="Times New Roman" w:cs="Times New Roman"/>
          <w:smallCaps/>
          <w:sz w:val="24"/>
        </w:rPr>
        <w:lastRenderedPageBreak/>
        <w:t>Skill</w:t>
      </w:r>
      <w:ins w:id="30" w:author="uskyaj01" w:date="2011-10-11T21:25:00Z">
        <w:r w:rsidR="004B7049">
          <w:rPr>
            <w:rFonts w:ascii="Times New Roman" w:hAnsi="Times New Roman" w:cs="Times New Roman"/>
            <w:smallCaps/>
            <w:sz w:val="24"/>
          </w:rPr>
          <w:t>S</w:t>
        </w:r>
      </w:ins>
    </w:p>
    <w:p w:rsidR="00895ED9" w:rsidRDefault="003856AD" w:rsidP="003856AD">
      <w:pPr>
        <w:autoSpaceDE w:val="0"/>
        <w:autoSpaceDN w:val="0"/>
        <w:adjustRightInd w:val="0"/>
        <w:spacing w:after="0" w:line="240" w:lineRule="auto"/>
        <w:rPr>
          <w:rFonts w:ascii="Times New Roman" w:hAnsi="Times New Roman" w:cs="Times New Roman"/>
          <w:szCs w:val="24"/>
        </w:rPr>
      </w:pPr>
      <w:r w:rsidRPr="008023FA">
        <w:rPr>
          <w:rFonts w:ascii="Times New Roman" w:hAnsi="Times New Roman" w:cs="Times New Roman"/>
          <w:smallCaps/>
          <w:sz w:val="24"/>
        </w:rPr>
        <w:br w:type="column"/>
      </w:r>
      <w:r w:rsidR="00895ED9" w:rsidRPr="00895ED9">
        <w:rPr>
          <w:rFonts w:ascii="Times New Roman" w:eastAsia="AGaramondPro-Regular-Identity-H" w:hAnsi="Times New Roman" w:cs="Times New Roman"/>
          <w:szCs w:val="24"/>
        </w:rPr>
        <w:lastRenderedPageBreak/>
        <w:t>C</w:t>
      </w:r>
      <w:r w:rsidR="00895ED9">
        <w:rPr>
          <w:rFonts w:ascii="Times New Roman" w:hAnsi="Times New Roman" w:cs="Times New Roman" w:hint="eastAsia"/>
          <w:szCs w:val="24"/>
        </w:rPr>
        <w:t xml:space="preserve"> </w:t>
      </w:r>
      <w:r w:rsidR="00895ED9" w:rsidRPr="00895ED9">
        <w:rPr>
          <w:rFonts w:ascii="Times New Roman" w:eastAsia="AGaramondPro-Regular-Identity-H" w:hAnsi="Times New Roman" w:cs="Times New Roman"/>
          <w:szCs w:val="24"/>
        </w:rPr>
        <w:t>(+5 years), Java</w:t>
      </w:r>
      <w:r w:rsidR="00895ED9">
        <w:rPr>
          <w:rFonts w:ascii="Times New Roman" w:hAnsi="Times New Roman" w:cs="Times New Roman" w:hint="eastAsia"/>
          <w:szCs w:val="24"/>
        </w:rPr>
        <w:t xml:space="preserve"> </w:t>
      </w:r>
      <w:r w:rsidR="00895ED9" w:rsidRPr="00895ED9">
        <w:rPr>
          <w:rFonts w:ascii="Times New Roman" w:eastAsia="AGaramondPro-Regular-Identity-H" w:hAnsi="Times New Roman" w:cs="Times New Roman"/>
          <w:szCs w:val="24"/>
        </w:rPr>
        <w:t>(+2 years), C++</w:t>
      </w:r>
      <w:r w:rsidR="00895ED9">
        <w:rPr>
          <w:rFonts w:ascii="Times New Roman" w:hAnsi="Times New Roman" w:cs="Times New Roman" w:hint="eastAsia"/>
          <w:szCs w:val="24"/>
        </w:rPr>
        <w:t xml:space="preserve"> </w:t>
      </w:r>
      <w:r w:rsidR="00895ED9" w:rsidRPr="00895ED9">
        <w:rPr>
          <w:rFonts w:ascii="Times New Roman" w:eastAsia="AGaramondPro-Regular-Identity-H" w:hAnsi="Times New Roman" w:cs="Times New Roman"/>
          <w:szCs w:val="24"/>
        </w:rPr>
        <w:t>(+2 years),</w:t>
      </w:r>
    </w:p>
    <w:p w:rsidR="00895ED9" w:rsidRDefault="00895ED9" w:rsidP="003856AD">
      <w:pPr>
        <w:autoSpaceDE w:val="0"/>
        <w:autoSpaceDN w:val="0"/>
        <w:adjustRightInd w:val="0"/>
        <w:spacing w:after="0" w:line="240" w:lineRule="auto"/>
        <w:rPr>
          <w:rFonts w:ascii="Times New Roman" w:hAnsi="Times New Roman" w:cs="Times New Roman"/>
          <w:szCs w:val="24"/>
        </w:rPr>
      </w:pPr>
      <w:r w:rsidRPr="00895ED9">
        <w:rPr>
          <w:rFonts w:ascii="Times New Roman" w:eastAsia="AGaramondPro-Regular-Identity-H" w:hAnsi="Times New Roman" w:cs="Times New Roman"/>
          <w:szCs w:val="24"/>
        </w:rPr>
        <w:t>Database</w:t>
      </w:r>
      <w:r>
        <w:rPr>
          <w:rFonts w:ascii="Times New Roman" w:hAnsi="Times New Roman" w:cs="Times New Roman" w:hint="eastAsia"/>
          <w:szCs w:val="24"/>
        </w:rPr>
        <w:t xml:space="preserve"> </w:t>
      </w:r>
      <w:r w:rsidRPr="00895ED9">
        <w:rPr>
          <w:rFonts w:ascii="Times New Roman" w:eastAsia="AGaramondPro-Regular-Identity-H" w:hAnsi="Times New Roman" w:cs="Times New Roman"/>
          <w:szCs w:val="24"/>
        </w:rPr>
        <w:t>(+2 years Oracle), SQL,</w:t>
      </w:r>
    </w:p>
    <w:p w:rsidR="00895ED9" w:rsidRDefault="00895ED9" w:rsidP="003856AD">
      <w:pPr>
        <w:autoSpaceDE w:val="0"/>
        <w:autoSpaceDN w:val="0"/>
        <w:adjustRightInd w:val="0"/>
        <w:spacing w:after="0" w:line="240" w:lineRule="auto"/>
        <w:rPr>
          <w:rFonts w:ascii="Times New Roman" w:hAnsi="Times New Roman" w:cs="Times New Roman"/>
          <w:szCs w:val="24"/>
        </w:rPr>
      </w:pPr>
      <w:r w:rsidRPr="00895ED9">
        <w:rPr>
          <w:rFonts w:ascii="Times New Roman" w:eastAsia="AGaramondPro-Regular-Identity-H" w:hAnsi="Times New Roman" w:cs="Times New Roman"/>
          <w:szCs w:val="24"/>
        </w:rPr>
        <w:t>UML, Object-Oriented Analysis (OOA)</w:t>
      </w:r>
      <w:r w:rsidR="008B3C22" w:rsidRPr="00895ED9">
        <w:rPr>
          <w:rFonts w:ascii="Times New Roman" w:eastAsia="AGaramondPro-Regular-Identity-H" w:hAnsi="Times New Roman" w:cs="Times New Roman"/>
          <w:szCs w:val="24"/>
        </w:rPr>
        <w:t>, Object</w:t>
      </w:r>
      <w:r w:rsidRPr="00895ED9">
        <w:rPr>
          <w:rFonts w:ascii="Times New Roman" w:eastAsia="AGaramondPro-Regular-Identity-H" w:hAnsi="Times New Roman" w:cs="Times New Roman"/>
          <w:szCs w:val="24"/>
        </w:rPr>
        <w:t>-Oriented Design (OOD),</w:t>
      </w:r>
    </w:p>
    <w:p w:rsidR="00895ED9" w:rsidRDefault="00895ED9" w:rsidP="003856AD">
      <w:pPr>
        <w:autoSpaceDE w:val="0"/>
        <w:autoSpaceDN w:val="0"/>
        <w:adjustRightInd w:val="0"/>
        <w:spacing w:after="0" w:line="240" w:lineRule="auto"/>
        <w:rPr>
          <w:rFonts w:ascii="Times New Roman" w:hAnsi="Times New Roman" w:cs="Times New Roman"/>
          <w:szCs w:val="24"/>
        </w:rPr>
      </w:pPr>
      <w:r w:rsidRPr="00895ED9">
        <w:rPr>
          <w:rFonts w:ascii="Times New Roman" w:eastAsia="AGaramondPro-Regular-Identity-H" w:hAnsi="Times New Roman" w:cs="Times New Roman"/>
          <w:szCs w:val="24"/>
        </w:rPr>
        <w:t>CUnit, JUnit, Emacs with Lisp, Tex.</w:t>
      </w:r>
    </w:p>
    <w:p w:rsidR="003856AD" w:rsidRPr="008023FA" w:rsidRDefault="00895ED9" w:rsidP="003856AD">
      <w:pPr>
        <w:autoSpaceDE w:val="0"/>
        <w:autoSpaceDN w:val="0"/>
        <w:adjustRightInd w:val="0"/>
        <w:spacing w:after="0" w:line="240" w:lineRule="auto"/>
        <w:rPr>
          <w:rFonts w:ascii="Times New Roman" w:hAnsi="Times New Roman" w:cs="Times New Roman"/>
          <w:szCs w:val="24"/>
        </w:rPr>
      </w:pPr>
      <w:r w:rsidRPr="008023FA">
        <w:rPr>
          <w:rFonts w:ascii="Times New Roman" w:hAnsi="Times New Roman" w:cs="Times New Roman"/>
          <w:szCs w:val="24"/>
        </w:rPr>
        <w:t xml:space="preserve"> </w:t>
      </w:r>
    </w:p>
    <w:p w:rsidR="003856AD" w:rsidRPr="008023FA" w:rsidRDefault="003856AD" w:rsidP="003856AD">
      <w:pPr>
        <w:rPr>
          <w:rFonts w:ascii="Times New Roman" w:hAnsi="Times New Roman" w:cs="Times New Roman"/>
          <w:sz w:val="20"/>
        </w:rPr>
        <w:sectPr w:rsidR="003856AD" w:rsidRPr="008023FA" w:rsidSect="0024754F">
          <w:type w:val="continuous"/>
          <w:pgSz w:w="12240" w:h="15840"/>
          <w:pgMar w:top="1440" w:right="1800" w:bottom="1440" w:left="1800" w:header="708" w:footer="708" w:gutter="0"/>
          <w:cols w:num="2" w:space="708" w:equalWidth="0">
            <w:col w:w="1384" w:space="720"/>
            <w:col w:w="6536"/>
          </w:cols>
          <w:docGrid w:linePitch="360"/>
        </w:sectPr>
      </w:pPr>
    </w:p>
    <w:p w:rsidR="003856AD" w:rsidRPr="008023FA" w:rsidRDefault="003856AD" w:rsidP="003856AD">
      <w:pPr>
        <w:autoSpaceDE w:val="0"/>
        <w:autoSpaceDN w:val="0"/>
        <w:adjustRightInd w:val="0"/>
        <w:spacing w:after="0" w:line="240" w:lineRule="auto"/>
        <w:rPr>
          <w:rFonts w:ascii="Times New Roman" w:hAnsi="Times New Roman" w:cs="Times New Roman"/>
          <w:smallCaps/>
          <w:sz w:val="24"/>
        </w:rPr>
      </w:pPr>
      <w:r w:rsidRPr="008023FA">
        <w:rPr>
          <w:rFonts w:ascii="Times New Roman" w:hAnsi="Times New Roman" w:cs="Times New Roman"/>
          <w:smallCaps/>
          <w:sz w:val="24"/>
        </w:rPr>
        <w:lastRenderedPageBreak/>
        <w:t>Knowledge</w:t>
      </w:r>
    </w:p>
    <w:p w:rsidR="003856AD" w:rsidRPr="008023FA" w:rsidRDefault="003856AD" w:rsidP="00AF7809">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hAnsi="Times New Roman" w:cs="Times New Roman"/>
          <w:smallCaps/>
          <w:sz w:val="24"/>
        </w:rPr>
        <w:br w:type="column"/>
      </w:r>
      <w:r w:rsidRPr="008023FA">
        <w:rPr>
          <w:rFonts w:ascii="Times New Roman" w:eastAsia="AGaramondPro-Regular-Identity-H" w:hAnsi="Times New Roman" w:cs="Times New Roman"/>
          <w:szCs w:val="24"/>
        </w:rPr>
        <w:lastRenderedPageBreak/>
        <w:t>Telecom Networks and Technologies</w:t>
      </w:r>
    </w:p>
    <w:p w:rsidR="003856AD" w:rsidRPr="008023FA" w:rsidRDefault="003856AD" w:rsidP="00AF7809">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Next Generation Network (NGN), Softswitch</w:t>
      </w:r>
    </w:p>
    <w:p w:rsidR="003856AD" w:rsidRPr="008023FA" w:rsidRDefault="003856AD" w:rsidP="00AF7809">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IP Multimedia Subsystem (IMS) of 3GPP</w:t>
      </w:r>
    </w:p>
    <w:p w:rsidR="003856AD" w:rsidRPr="008023FA" w:rsidRDefault="003856AD" w:rsidP="00AF7809">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SIP, H.323, H.248 (MGCP) and other related protocols</w:t>
      </w:r>
    </w:p>
    <w:p w:rsidR="008B3C22" w:rsidRPr="008B3C22" w:rsidRDefault="008B3C22" w:rsidP="00AF7809">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B3C22">
        <w:rPr>
          <w:rFonts w:ascii="Times New Roman" w:eastAsia="AGaramondPro-Regular-Identity-H" w:hAnsi="Times New Roman" w:cs="Times New Roman"/>
          <w:szCs w:val="24"/>
        </w:rPr>
        <w:t>Internet and Web Knowledge, XML, HTML and related</w:t>
      </w:r>
    </w:p>
    <w:p w:rsidR="008B3C22" w:rsidRPr="008B3C22" w:rsidRDefault="008B3C22" w:rsidP="00AF7809">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B3C22">
        <w:rPr>
          <w:rFonts w:ascii="Times New Roman" w:eastAsia="AGaramondPro-Regular-Identity-H" w:hAnsi="Times New Roman" w:cs="Times New Roman"/>
          <w:szCs w:val="24"/>
        </w:rPr>
        <w:t>Capability Maturity Model (CMM)</w:t>
      </w:r>
    </w:p>
    <w:p w:rsidR="003856AD" w:rsidRPr="008023FA" w:rsidRDefault="003856AD" w:rsidP="00AF7809">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8023FA">
        <w:rPr>
          <w:rFonts w:ascii="Times New Roman" w:eastAsia="AGaramondPro-Regular-Identity-H" w:hAnsi="Times New Roman" w:cs="Times New Roman"/>
          <w:szCs w:val="24"/>
        </w:rPr>
        <w:t xml:space="preserve">Project Management </w:t>
      </w:r>
      <w:del w:id="31" w:author="uskyaj01" w:date="2011-10-11T21:25:00Z">
        <w:r w:rsidRPr="008023FA" w:rsidDel="004B7049">
          <w:rPr>
            <w:rFonts w:ascii="Times New Roman" w:eastAsia="AGaramondPro-Regular-Identity-H" w:hAnsi="Times New Roman" w:cs="Times New Roman"/>
            <w:szCs w:val="24"/>
          </w:rPr>
          <w:delText>Knowledge</w:delText>
        </w:r>
      </w:del>
    </w:p>
    <w:p w:rsidR="003856AD" w:rsidRPr="008023FA" w:rsidRDefault="006D7FAA" w:rsidP="003856AD">
      <w:pPr>
        <w:rPr>
          <w:rFonts w:ascii="Times New Roman" w:hAnsi="Times New Roman" w:cs="Times New Roman"/>
          <w:szCs w:val="24"/>
        </w:rPr>
      </w:pPr>
      <w:r>
        <w:rPr>
          <w:rFonts w:ascii="Times New Roman" w:hAnsi="Times New Roman" w:cs="Times New Roman"/>
          <w:noProof/>
          <w:szCs w:val="24"/>
        </w:rPr>
        <w:pict>
          <v:shapetype id="_x0000_t202" coordsize="21600,21600" o:spt="202" path="m,l,21600r21600,l21600,xe">
            <v:stroke joinstyle="miter"/>
            <v:path gradientshapeok="t" o:connecttype="rect"/>
          </v:shapetype>
          <v:shape id="_x0000_s1043" type="#_x0000_t202" style="position:absolute;margin-left:224.8pt;margin-top:23.4pt;width:156.55pt;height:21pt;z-index:251662336;mso-width-relative:margin;mso-height-relative:margin" stroked="f">
            <v:textbox style="mso-next-textbox:#_x0000_s1043">
              <w:txbxContent>
                <w:p w:rsidR="002A2B1C" w:rsidRPr="00ED5688" w:rsidRDefault="00AA54CB" w:rsidP="002A2B1C">
                  <w:pPr>
                    <w:jc w:val="right"/>
                    <w:rPr>
                      <w:rFonts w:ascii="Arial" w:hAnsi="Arial" w:cs="Arial"/>
                      <w:szCs w:val="24"/>
                    </w:rPr>
                  </w:pPr>
                  <w:r w:rsidRPr="00ED5688">
                    <w:rPr>
                      <w:rFonts w:ascii="Arial" w:hAnsi="Arial" w:cs="Arial"/>
                      <w:szCs w:val="24"/>
                    </w:rPr>
                    <w:t>Jul</w:t>
                  </w:r>
                  <w:r w:rsidR="00F53730" w:rsidRPr="00ED5688">
                    <w:rPr>
                      <w:rFonts w:ascii="Arial" w:hAnsi="Arial" w:cs="Arial"/>
                      <w:szCs w:val="24"/>
                    </w:rPr>
                    <w:t xml:space="preserve"> 2006 –</w:t>
                  </w:r>
                  <w:r w:rsidRPr="00ED5688">
                    <w:rPr>
                      <w:rFonts w:ascii="Arial" w:hAnsi="Arial" w:cs="Arial"/>
                      <w:szCs w:val="24"/>
                    </w:rPr>
                    <w:t xml:space="preserve"> Aug</w:t>
                  </w:r>
                  <w:r w:rsidR="00F53730" w:rsidRPr="00ED5688">
                    <w:rPr>
                      <w:rFonts w:ascii="Arial" w:hAnsi="Arial" w:cs="Arial"/>
                      <w:szCs w:val="24"/>
                    </w:rPr>
                    <w:t xml:space="preserve"> 2011</w:t>
                  </w:r>
                </w:p>
              </w:txbxContent>
            </v:textbox>
          </v:shape>
        </w:pict>
      </w:r>
    </w:p>
    <w:p w:rsidR="00AF7809" w:rsidRPr="008023FA" w:rsidRDefault="00AF7809" w:rsidP="003856AD">
      <w:pPr>
        <w:rPr>
          <w:rFonts w:ascii="Times New Roman" w:hAnsi="Times New Roman" w:cs="Times New Roman"/>
          <w:smallCaps/>
          <w:szCs w:val="24"/>
        </w:rPr>
        <w:sectPr w:rsidR="00AF7809" w:rsidRPr="008023FA" w:rsidSect="003856AD">
          <w:type w:val="continuous"/>
          <w:pgSz w:w="12240" w:h="15840"/>
          <w:pgMar w:top="1440" w:right="1800" w:bottom="1440" w:left="1800" w:header="708" w:footer="708" w:gutter="0"/>
          <w:cols w:num="2" w:space="708" w:equalWidth="0">
            <w:col w:w="1602" w:space="502"/>
            <w:col w:w="6536"/>
          </w:cols>
          <w:docGrid w:linePitch="360"/>
        </w:sectPr>
      </w:pPr>
    </w:p>
    <w:p w:rsidR="003856AD" w:rsidRPr="008023FA" w:rsidRDefault="00AF7809" w:rsidP="003856AD">
      <w:pPr>
        <w:rPr>
          <w:rFonts w:ascii="Times New Roman" w:hAnsi="Times New Roman" w:cs="Times New Roman"/>
          <w:smallCaps/>
          <w:sz w:val="24"/>
        </w:rPr>
      </w:pPr>
      <w:r w:rsidRPr="008023FA">
        <w:rPr>
          <w:rFonts w:ascii="Times New Roman" w:hAnsi="Times New Roman" w:cs="Times New Roman"/>
          <w:smallCaps/>
          <w:sz w:val="24"/>
        </w:rPr>
        <w:lastRenderedPageBreak/>
        <w:t>Experience</w:t>
      </w:r>
    </w:p>
    <w:p w:rsidR="0024754F" w:rsidRPr="008023FA" w:rsidRDefault="00AF7809" w:rsidP="0024754F">
      <w:pPr>
        <w:rPr>
          <w:rFonts w:ascii="Arial" w:hAnsi="Arial" w:cs="Arial"/>
          <w:szCs w:val="24"/>
        </w:rPr>
      </w:pPr>
      <w:r w:rsidRPr="008023FA">
        <w:rPr>
          <w:rFonts w:ascii="Times New Roman" w:hAnsi="Times New Roman" w:cs="Times New Roman"/>
          <w:smallCaps/>
          <w:sz w:val="24"/>
        </w:rPr>
        <w:br w:type="column"/>
      </w:r>
      <w:r w:rsidRPr="008023FA">
        <w:rPr>
          <w:rFonts w:ascii="Arial" w:hAnsi="Arial" w:cs="Arial"/>
          <w:szCs w:val="24"/>
        </w:rPr>
        <w:lastRenderedPageBreak/>
        <w:t xml:space="preserve">Software </w:t>
      </w:r>
      <w:del w:id="32" w:author="uskyaj01" w:date="2011-10-11T21:29:00Z">
        <w:r w:rsidRPr="008023FA" w:rsidDel="005053D9">
          <w:rPr>
            <w:rFonts w:ascii="Arial" w:hAnsi="Arial" w:cs="Arial"/>
            <w:szCs w:val="24"/>
          </w:rPr>
          <w:delText xml:space="preserve">development </w:delText>
        </w:r>
      </w:del>
      <w:ins w:id="33" w:author="uskyaj01" w:date="2011-10-11T21:29:00Z">
        <w:r w:rsidR="005053D9">
          <w:rPr>
            <w:rFonts w:ascii="Arial" w:hAnsi="Arial" w:cs="Arial"/>
            <w:szCs w:val="24"/>
          </w:rPr>
          <w:t>D</w:t>
        </w:r>
        <w:r w:rsidR="005053D9" w:rsidRPr="008023FA">
          <w:rPr>
            <w:rFonts w:ascii="Arial" w:hAnsi="Arial" w:cs="Arial"/>
            <w:szCs w:val="24"/>
          </w:rPr>
          <w:t xml:space="preserve">evelopment </w:t>
        </w:r>
      </w:ins>
      <w:r w:rsidRPr="008023FA">
        <w:rPr>
          <w:rFonts w:ascii="Arial" w:hAnsi="Arial" w:cs="Arial"/>
          <w:szCs w:val="24"/>
        </w:rPr>
        <w:t>Manager</w:t>
      </w:r>
    </w:p>
    <w:p w:rsidR="00AF7809" w:rsidRPr="008023FA" w:rsidRDefault="00AF7809" w:rsidP="0024754F">
      <w:pPr>
        <w:rPr>
          <w:rFonts w:ascii="Times New Roman" w:hAnsi="Times New Roman" w:cs="Times New Roman"/>
          <w:szCs w:val="24"/>
        </w:rPr>
      </w:pPr>
      <w:r w:rsidRPr="008023FA">
        <w:rPr>
          <w:rFonts w:ascii="Times New Roman" w:hAnsi="Times New Roman" w:cs="Times New Roman"/>
          <w:szCs w:val="24"/>
        </w:rPr>
        <w:t>Network Division of ZTE Corporation, China</w:t>
      </w:r>
    </w:p>
    <w:p w:rsidR="00AF7809" w:rsidRPr="008023FA" w:rsidRDefault="00ED568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 xml:space="preserve">Analysis </w:t>
      </w:r>
      <w:ins w:id="34" w:author="uskyaj01" w:date="2011-10-11T21:29:00Z">
        <w:r w:rsidR="005053D9">
          <w:rPr>
            <w:rFonts w:ascii="Times New Roman" w:eastAsia="AGaramondPro-Regular-Identity-H" w:hAnsi="Times New Roman" w:cs="Times New Roman"/>
            <w:szCs w:val="24"/>
          </w:rPr>
          <w:t xml:space="preserve">of </w:t>
        </w:r>
      </w:ins>
      <w:r w:rsidRPr="00ED5688">
        <w:rPr>
          <w:rFonts w:ascii="Times New Roman" w:eastAsia="AGaramondPro-Regular-Identity-H" w:hAnsi="Times New Roman" w:cs="Times New Roman"/>
          <w:szCs w:val="24"/>
        </w:rPr>
        <w:t>SIP protocol for ZTE softswitch device</w:t>
      </w:r>
      <w:ins w:id="35" w:author="uskyaj01" w:date="2011-10-11T21:29:00Z">
        <w:r w:rsidR="005053D9">
          <w:rPr>
            <w:rFonts w:ascii="Times New Roman" w:eastAsia="AGaramondPro-Regular-Identity-H" w:hAnsi="Times New Roman" w:cs="Times New Roman"/>
            <w:szCs w:val="24"/>
          </w:rPr>
          <w:t>,</w:t>
        </w:r>
      </w:ins>
      <w:del w:id="36" w:author="uskyaj01" w:date="2011-10-11T21:29:00Z">
        <w:r w:rsidR="0001713E" w:rsidDel="005053D9">
          <w:rPr>
            <w:rStyle w:val="FootnoteReference"/>
            <w:rFonts w:ascii="Times New Roman" w:eastAsia="AGaramondPro-Regular-Identity-H" w:hAnsi="Times New Roman" w:cs="Times New Roman"/>
            <w:szCs w:val="24"/>
          </w:rPr>
          <w:footnoteReference w:id="1"/>
        </w:r>
      </w:del>
      <w:ins w:id="39" w:author="uskyaj01" w:date="2011-10-11T21:28:00Z">
        <w:r w:rsidR="005053D9">
          <w:rPr>
            <w:rFonts w:ascii="Times New Roman" w:eastAsia="AGaramondPro-Regular-Identity-H" w:hAnsi="Times New Roman" w:cs="Times New Roman"/>
            <w:szCs w:val="24"/>
          </w:rPr>
          <w:t xml:space="preserve"> a core device of </w:t>
        </w:r>
        <w:r w:rsidR="005053D9" w:rsidRPr="00115368">
          <w:rPr>
            <w:rFonts w:ascii="Times New Roman" w:hAnsi="Times New Roman" w:cs="Times New Roman"/>
          </w:rPr>
          <w:t>Next Generation Network (NGN)</w:t>
        </w:r>
        <w:r w:rsidR="005053D9">
          <w:rPr>
            <w:rFonts w:ascii="Times New Roman" w:hAnsi="Times New Roman" w:cs="Times New Roman"/>
          </w:rPr>
          <w:t xml:space="preserve"> </w:t>
        </w:r>
        <w:r w:rsidR="005053D9" w:rsidRPr="00115368">
          <w:rPr>
            <w:rFonts w:ascii="Times New Roman" w:hAnsi="Times New Roman" w:cs="Times New Roman"/>
          </w:rPr>
          <w:t>support</w:t>
        </w:r>
        <w:r w:rsidR="005053D9">
          <w:rPr>
            <w:rFonts w:ascii="Times New Roman" w:hAnsi="Times New Roman" w:cs="Times New Roman"/>
          </w:rPr>
          <w:t>ing</w:t>
        </w:r>
        <w:r w:rsidR="005053D9" w:rsidRPr="00115368">
          <w:rPr>
            <w:rFonts w:ascii="Times New Roman" w:hAnsi="Times New Roman" w:cs="Times New Roman"/>
          </w:rPr>
          <w:t xml:space="preserve"> over million users.</w:t>
        </w:r>
      </w:ins>
    </w:p>
    <w:p w:rsidR="00ED5688" w:rsidRPr="00ED5688" w:rsidRDefault="00ED568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Design the inner architecture for protocol module using UML language</w:t>
      </w:r>
    </w:p>
    <w:p w:rsidR="00ED5688" w:rsidRPr="00ED5688" w:rsidRDefault="00ED568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lastRenderedPageBreak/>
        <w:t>Implement protocol module using C language in VxWorks real-time OS</w:t>
      </w:r>
    </w:p>
    <w:p w:rsidR="00ED5688" w:rsidRPr="00ED5688" w:rsidRDefault="0011536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Pr>
          <w:rFonts w:ascii="Times New Roman" w:eastAsia="AGaramondPro-Regular-Identity-H" w:hAnsi="Times New Roman" w:cs="Times New Roman"/>
          <w:szCs w:val="24"/>
        </w:rPr>
        <w:br w:type="column"/>
      </w:r>
      <w:r>
        <w:rPr>
          <w:rFonts w:ascii="Times New Roman" w:eastAsia="AGaramondPro-Regular-Identity-H" w:hAnsi="Times New Roman" w:cs="Times New Roman"/>
          <w:szCs w:val="24"/>
        </w:rPr>
        <w:lastRenderedPageBreak/>
        <w:br w:type="column"/>
      </w:r>
      <w:r w:rsidR="00ED5688" w:rsidRPr="00ED5688">
        <w:rPr>
          <w:rFonts w:ascii="Times New Roman" w:eastAsia="AGaramondPro-Regular-Identity-H" w:hAnsi="Times New Roman" w:cs="Times New Roman"/>
          <w:szCs w:val="24"/>
        </w:rPr>
        <w:lastRenderedPageBreak/>
        <w:t>Analysis Operation, Maintenance, Monitoring (OMM) requirements for ZTE softswitch</w:t>
      </w:r>
    </w:p>
    <w:p w:rsidR="00ED5688" w:rsidRPr="00ED5688" w:rsidRDefault="00ED568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 xml:space="preserve">Unit test for protocol </w:t>
      </w:r>
      <w:r w:rsidRPr="00ED5688">
        <w:rPr>
          <w:rFonts w:ascii="Times New Roman" w:eastAsia="AGaramondPro-Regular-Identity-H" w:hAnsi="Times New Roman" w:cs="Times New Roman"/>
          <w:szCs w:val="24"/>
        </w:rPr>
        <w:lastRenderedPageBreak/>
        <w:t>module using CUnit</w:t>
      </w:r>
    </w:p>
    <w:p w:rsidR="00ED5688" w:rsidRPr="00ED5688" w:rsidRDefault="00ED568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Develop</w:t>
      </w:r>
      <w:ins w:id="40" w:author="uskyaj01" w:date="2011-10-11T21:30:00Z">
        <w:r w:rsidR="005053D9">
          <w:rPr>
            <w:rFonts w:ascii="Times New Roman" w:eastAsia="AGaramondPro-Regular-Identity-H" w:hAnsi="Times New Roman" w:cs="Times New Roman"/>
            <w:szCs w:val="24"/>
          </w:rPr>
          <w:t>ed</w:t>
        </w:r>
      </w:ins>
      <w:r w:rsidRPr="00ED5688">
        <w:rPr>
          <w:rFonts w:ascii="Times New Roman" w:eastAsia="AGaramondPro-Regular-Identity-H" w:hAnsi="Times New Roman" w:cs="Times New Roman"/>
          <w:szCs w:val="24"/>
        </w:rPr>
        <w:t xml:space="preserve"> </w:t>
      </w:r>
      <w:ins w:id="41" w:author="uskyaj01" w:date="2011-10-11T21:31:00Z">
        <w:r w:rsidR="005053D9">
          <w:rPr>
            <w:rFonts w:ascii="Times New Roman" w:eastAsia="AGaramondPro-Regular-Identity-H" w:hAnsi="Times New Roman" w:cs="Times New Roman"/>
            <w:szCs w:val="24"/>
          </w:rPr>
          <w:t xml:space="preserve">a </w:t>
        </w:r>
      </w:ins>
      <w:r w:rsidRPr="00ED5688">
        <w:rPr>
          <w:rFonts w:ascii="Times New Roman" w:eastAsia="AGaramondPro-Regular-Identity-H" w:hAnsi="Times New Roman" w:cs="Times New Roman"/>
          <w:szCs w:val="24"/>
        </w:rPr>
        <w:t>special mod</w:t>
      </w:r>
      <w:r>
        <w:rPr>
          <w:rFonts w:ascii="Times New Roman" w:eastAsia="AGaramondPro-Regular-Identity-H" w:hAnsi="Times New Roman" w:cs="Times New Roman"/>
          <w:szCs w:val="24"/>
        </w:rPr>
        <w:t>ule for system optimization ana</w:t>
      </w:r>
      <w:r w:rsidRPr="00ED5688">
        <w:rPr>
          <w:rFonts w:ascii="Times New Roman" w:eastAsia="AGaramondPro-Regular-Identity-H" w:hAnsi="Times New Roman" w:cs="Times New Roman"/>
          <w:szCs w:val="24"/>
        </w:rPr>
        <w:t>lysis which promote</w:t>
      </w:r>
      <w:ins w:id="42" w:author="uskyaj01" w:date="2011-10-11T21:31:00Z">
        <w:r w:rsidR="005053D9">
          <w:rPr>
            <w:rFonts w:ascii="Times New Roman" w:eastAsia="AGaramondPro-Regular-Identity-H" w:hAnsi="Times New Roman" w:cs="Times New Roman"/>
            <w:szCs w:val="24"/>
          </w:rPr>
          <w:t>d</w:t>
        </w:r>
      </w:ins>
      <w:r w:rsidRPr="00ED5688">
        <w:rPr>
          <w:rFonts w:ascii="Times New Roman" w:eastAsia="AGaramondPro-Regular-Identity-H" w:hAnsi="Times New Roman" w:cs="Times New Roman"/>
          <w:szCs w:val="24"/>
        </w:rPr>
        <w:t xml:space="preserve"> performance</w:t>
      </w:r>
    </w:p>
    <w:p w:rsidR="00ED5688" w:rsidRPr="00ED5688" w:rsidRDefault="00ED568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D</w:t>
      </w:r>
      <w:ins w:id="43" w:author="uskyaj01" w:date="2011-10-11T21:31:00Z">
        <w:r w:rsidR="005053D9">
          <w:rPr>
            <w:rFonts w:ascii="Times New Roman" w:eastAsia="AGaramondPro-Regular-Identity-H" w:hAnsi="Times New Roman" w:cs="Times New Roman"/>
            <w:szCs w:val="24"/>
          </w:rPr>
          <w:t>esigned a d</w:t>
        </w:r>
      </w:ins>
      <w:r w:rsidRPr="00ED5688">
        <w:rPr>
          <w:rFonts w:ascii="Times New Roman" w:eastAsia="AGaramondPro-Regular-Identity-H" w:hAnsi="Times New Roman" w:cs="Times New Roman"/>
          <w:szCs w:val="24"/>
        </w:rPr>
        <w:t xml:space="preserve">atabase </w:t>
      </w:r>
      <w:del w:id="44" w:author="uskyaj01" w:date="2011-10-11T21:31:00Z">
        <w:r w:rsidRPr="00ED5688" w:rsidDel="005053D9">
          <w:rPr>
            <w:rFonts w:ascii="Times New Roman" w:eastAsia="AGaramondPro-Regular-Identity-H" w:hAnsi="Times New Roman" w:cs="Times New Roman"/>
            <w:szCs w:val="24"/>
          </w:rPr>
          <w:delText xml:space="preserve">design </w:delText>
        </w:r>
      </w:del>
      <w:r w:rsidRPr="00ED5688">
        <w:rPr>
          <w:rFonts w:ascii="Times New Roman" w:eastAsia="AGaramondPro-Regular-Identity-H" w:hAnsi="Times New Roman" w:cs="Times New Roman"/>
          <w:szCs w:val="24"/>
        </w:rPr>
        <w:t>for OMM</w:t>
      </w:r>
    </w:p>
    <w:p w:rsidR="00ED5688" w:rsidRPr="00ED5688" w:rsidRDefault="00ED568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ED5688">
        <w:rPr>
          <w:rFonts w:ascii="Times New Roman" w:eastAsia="AGaramondPro-Regular-Identity-H" w:hAnsi="Times New Roman" w:cs="Times New Roman"/>
          <w:szCs w:val="24"/>
        </w:rPr>
        <w:t>D</w:t>
      </w:r>
      <w:ins w:id="45" w:author="uskyaj01" w:date="2011-10-11T21:31:00Z">
        <w:r w:rsidR="005053D9">
          <w:rPr>
            <w:rFonts w:ascii="Times New Roman" w:eastAsia="AGaramondPro-Regular-Identity-H" w:hAnsi="Times New Roman" w:cs="Times New Roman"/>
            <w:szCs w:val="24"/>
          </w:rPr>
          <w:t>eveloped d</w:t>
        </w:r>
      </w:ins>
      <w:r w:rsidRPr="00ED5688">
        <w:rPr>
          <w:rFonts w:ascii="Times New Roman" w:eastAsia="AGaramondPro-Regular-Identity-H" w:hAnsi="Times New Roman" w:cs="Times New Roman"/>
          <w:szCs w:val="24"/>
        </w:rPr>
        <w:t xml:space="preserve">atabase tables and procedures </w:t>
      </w:r>
      <w:del w:id="46" w:author="uskyaj01" w:date="2011-10-11T21:31:00Z">
        <w:r w:rsidRPr="00ED5688" w:rsidDel="005053D9">
          <w:rPr>
            <w:rFonts w:ascii="Times New Roman" w:eastAsia="AGaramondPro-Regular-Identity-H" w:hAnsi="Times New Roman" w:cs="Times New Roman"/>
            <w:szCs w:val="24"/>
          </w:rPr>
          <w:delText>deve</w:delText>
        </w:r>
        <w:r w:rsidDel="005053D9">
          <w:rPr>
            <w:rFonts w:ascii="Times New Roman" w:eastAsia="AGaramondPro-Regular-Identity-H" w:hAnsi="Times New Roman" w:cs="Times New Roman"/>
            <w:szCs w:val="24"/>
          </w:rPr>
          <w:delText xml:space="preserve">lopment </w:delText>
        </w:r>
      </w:del>
      <w:r>
        <w:rPr>
          <w:rFonts w:ascii="Times New Roman" w:eastAsia="AGaramondPro-Regular-Identity-H" w:hAnsi="Times New Roman" w:cs="Times New Roman"/>
          <w:szCs w:val="24"/>
        </w:rPr>
        <w:t>using Oracle Da</w:t>
      </w:r>
      <w:r>
        <w:rPr>
          <w:rFonts w:ascii="Times New Roman" w:hAnsi="Times New Roman" w:cs="Times New Roman" w:hint="eastAsia"/>
          <w:szCs w:val="24"/>
        </w:rPr>
        <w:t>t</w:t>
      </w:r>
      <w:r w:rsidRPr="00ED5688">
        <w:rPr>
          <w:rFonts w:ascii="Times New Roman" w:eastAsia="AGaramondPro-Regular-Identity-H" w:hAnsi="Times New Roman" w:cs="Times New Roman"/>
          <w:szCs w:val="24"/>
        </w:rPr>
        <w:t>abase</w:t>
      </w:r>
    </w:p>
    <w:p w:rsidR="00ED5688" w:rsidRPr="00115368" w:rsidRDefault="0011536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OMM implement using Java language in Solaris and Linux OS</w:t>
      </w:r>
    </w:p>
    <w:p w:rsidR="00115368" w:rsidRPr="00115368" w:rsidRDefault="0011536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Unit test for OMM module using JUnit</w:t>
      </w:r>
    </w:p>
    <w:p w:rsidR="00115368" w:rsidRPr="00ED5688" w:rsidRDefault="0011536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del w:id="47" w:author="uskyaj01" w:date="2011-10-11T21:32:00Z">
        <w:r w:rsidRPr="00115368" w:rsidDel="005053D9">
          <w:rPr>
            <w:rFonts w:ascii="Times New Roman" w:eastAsia="AGaramondPro-Regular-Identity-H" w:hAnsi="Times New Roman" w:cs="Times New Roman"/>
            <w:szCs w:val="24"/>
          </w:rPr>
          <w:delText xml:space="preserve">Guiding </w:delText>
        </w:r>
      </w:del>
      <w:ins w:id="48" w:author="uskyaj01" w:date="2011-10-11T21:32:00Z">
        <w:r w:rsidR="005053D9">
          <w:rPr>
            <w:rFonts w:ascii="Times New Roman" w:eastAsia="AGaramondPro-Regular-Identity-H" w:hAnsi="Times New Roman" w:cs="Times New Roman"/>
            <w:szCs w:val="24"/>
          </w:rPr>
          <w:t>Mentored</w:t>
        </w:r>
        <w:r w:rsidR="005053D9" w:rsidRPr="00115368">
          <w:rPr>
            <w:rFonts w:ascii="Times New Roman" w:eastAsia="AGaramondPro-Regular-Identity-H" w:hAnsi="Times New Roman" w:cs="Times New Roman"/>
            <w:szCs w:val="24"/>
          </w:rPr>
          <w:t xml:space="preserve"> </w:t>
        </w:r>
        <w:r w:rsidR="005053D9">
          <w:rPr>
            <w:rFonts w:ascii="Times New Roman" w:eastAsia="AGaramondPro-Regular-Identity-H" w:hAnsi="Times New Roman" w:cs="Times New Roman"/>
            <w:szCs w:val="24"/>
          </w:rPr>
          <w:t xml:space="preserve">?? how many </w:t>
        </w:r>
      </w:ins>
      <w:r w:rsidRPr="00115368">
        <w:rPr>
          <w:rFonts w:ascii="Times New Roman" w:eastAsia="AGaramondPro-Regular-Identity-H" w:hAnsi="Times New Roman" w:cs="Times New Roman"/>
          <w:szCs w:val="24"/>
        </w:rPr>
        <w:t>junior developers</w:t>
      </w:r>
    </w:p>
    <w:p w:rsidR="00E844CC" w:rsidRPr="008023FA" w:rsidRDefault="00E844CC" w:rsidP="00E844CC">
      <w:pPr>
        <w:pStyle w:val="ListParagraph"/>
        <w:autoSpaceDE w:val="0"/>
        <w:autoSpaceDN w:val="0"/>
        <w:adjustRightInd w:val="0"/>
        <w:spacing w:after="0" w:line="240" w:lineRule="auto"/>
        <w:ind w:left="426"/>
        <w:rPr>
          <w:rFonts w:ascii="Times New Roman" w:hAnsi="Times New Roman" w:cs="Times New Roman"/>
          <w:szCs w:val="24"/>
        </w:rPr>
      </w:pPr>
    </w:p>
    <w:p w:rsidR="00B379B5" w:rsidRPr="008023FA" w:rsidRDefault="00B379B5" w:rsidP="0024754F">
      <w:pPr>
        <w:rPr>
          <w:rFonts w:ascii="Times New Roman" w:hAnsi="Times New Roman" w:cs="Times New Roman"/>
          <w:sz w:val="20"/>
        </w:rPr>
        <w:sectPr w:rsidR="00B379B5" w:rsidRPr="008023FA" w:rsidSect="003856AD">
          <w:type w:val="continuous"/>
          <w:pgSz w:w="12240" w:h="15840"/>
          <w:pgMar w:top="1440" w:right="1800" w:bottom="1440" w:left="1800" w:header="708" w:footer="708" w:gutter="0"/>
          <w:cols w:num="2" w:space="708" w:equalWidth="0">
            <w:col w:w="1602" w:space="502"/>
            <w:col w:w="6536"/>
          </w:cols>
          <w:docGrid w:linePitch="360"/>
        </w:sectPr>
      </w:pPr>
    </w:p>
    <w:p w:rsidR="0024754F" w:rsidRPr="008023FA" w:rsidRDefault="0024754F" w:rsidP="0024754F">
      <w:pPr>
        <w:rPr>
          <w:rFonts w:ascii="Times New Roman" w:hAnsi="Times New Roman" w:cs="Times New Roman"/>
          <w:sz w:val="20"/>
        </w:rPr>
      </w:pPr>
    </w:p>
    <w:p w:rsidR="00B379B5" w:rsidRPr="008023FA" w:rsidRDefault="006D7FAA" w:rsidP="00B379B5">
      <w:pPr>
        <w:rPr>
          <w:rFonts w:ascii="Arial" w:hAnsi="Arial" w:cs="Arial"/>
          <w:szCs w:val="24"/>
        </w:rPr>
      </w:pPr>
      <w:r>
        <w:rPr>
          <w:rFonts w:ascii="Arial" w:hAnsi="Arial" w:cs="Arial"/>
          <w:noProof/>
          <w:szCs w:val="24"/>
        </w:rPr>
        <w:pict>
          <v:shape id="_x0000_s1044" type="#_x0000_t202" style="position:absolute;margin-left:324.55pt;margin-top:-28.9pt;width:156.55pt;height:24.85pt;z-index:251663360;mso-width-relative:margin;mso-height-relative:margin" stroked="f">
            <v:textbox style="mso-next-textbox:#_x0000_s1044">
              <w:txbxContent>
                <w:p w:rsidR="006F6B7A" w:rsidRPr="00115368" w:rsidRDefault="00C609DC" w:rsidP="006F6B7A">
                  <w:pPr>
                    <w:jc w:val="right"/>
                    <w:rPr>
                      <w:rFonts w:ascii="Arial" w:hAnsi="Arial" w:cs="Arial"/>
                      <w:szCs w:val="24"/>
                    </w:rPr>
                  </w:pPr>
                  <w:r>
                    <w:rPr>
                      <w:rFonts w:ascii="Arial" w:hAnsi="Arial" w:cs="Arial" w:hint="eastAsia"/>
                      <w:szCs w:val="24"/>
                    </w:rPr>
                    <w:t>Apr</w:t>
                  </w:r>
                  <w:r w:rsidR="006F6B7A" w:rsidRPr="00115368">
                    <w:rPr>
                      <w:rFonts w:ascii="Arial" w:hAnsi="Arial" w:cs="Arial"/>
                      <w:szCs w:val="24"/>
                    </w:rPr>
                    <w:t xml:space="preserve"> 200</w:t>
                  </w:r>
                  <w:r>
                    <w:rPr>
                      <w:rFonts w:ascii="Arial" w:hAnsi="Arial" w:cs="Arial" w:hint="eastAsia"/>
                      <w:szCs w:val="24"/>
                    </w:rPr>
                    <w:t>3</w:t>
                  </w:r>
                  <w:r w:rsidR="006F6B7A" w:rsidRPr="00115368">
                    <w:rPr>
                      <w:rFonts w:ascii="Arial" w:hAnsi="Arial" w:cs="Arial"/>
                      <w:szCs w:val="24"/>
                    </w:rPr>
                    <w:t xml:space="preserve"> –</w:t>
                  </w:r>
                  <w:r>
                    <w:rPr>
                      <w:rFonts w:ascii="Arial" w:hAnsi="Arial" w:cs="Arial"/>
                      <w:szCs w:val="24"/>
                    </w:rPr>
                    <w:t xml:space="preserve"> </w:t>
                  </w:r>
                  <w:r>
                    <w:rPr>
                      <w:rFonts w:ascii="Arial" w:hAnsi="Arial" w:cs="Arial" w:hint="eastAsia"/>
                      <w:szCs w:val="24"/>
                    </w:rPr>
                    <w:t>Jul</w:t>
                  </w:r>
                  <w:r w:rsidR="006F6B7A" w:rsidRPr="00115368">
                    <w:rPr>
                      <w:rFonts w:ascii="Arial" w:hAnsi="Arial" w:cs="Arial"/>
                      <w:szCs w:val="24"/>
                    </w:rPr>
                    <w:t xml:space="preserve"> 20</w:t>
                  </w:r>
                  <w:r>
                    <w:rPr>
                      <w:rFonts w:ascii="Arial" w:hAnsi="Arial" w:cs="Arial" w:hint="eastAsia"/>
                      <w:szCs w:val="24"/>
                    </w:rPr>
                    <w:t>06</w:t>
                  </w:r>
                </w:p>
              </w:txbxContent>
            </v:textbox>
          </v:shape>
        </w:pict>
      </w:r>
      <w:r w:rsidR="00B379B5" w:rsidRPr="008023FA">
        <w:rPr>
          <w:rFonts w:ascii="Times New Roman" w:hAnsi="Times New Roman" w:cs="Times New Roman"/>
          <w:szCs w:val="24"/>
        </w:rPr>
        <w:br w:type="column"/>
      </w:r>
      <w:r w:rsidR="00B379B5" w:rsidRPr="008023FA">
        <w:rPr>
          <w:rFonts w:ascii="Arial" w:hAnsi="Arial" w:cs="Arial"/>
          <w:szCs w:val="24"/>
        </w:rPr>
        <w:lastRenderedPageBreak/>
        <w:t>System Analysis and Design Engineer</w:t>
      </w:r>
    </w:p>
    <w:p w:rsidR="00AF7809" w:rsidRPr="008023FA" w:rsidRDefault="00AF7809" w:rsidP="0024754F">
      <w:pPr>
        <w:rPr>
          <w:rFonts w:ascii="Times New Roman" w:hAnsi="Times New Roman" w:cs="Times New Roman"/>
          <w:szCs w:val="24"/>
        </w:rPr>
      </w:pPr>
      <w:r w:rsidRPr="008023FA">
        <w:rPr>
          <w:rFonts w:ascii="Times New Roman" w:hAnsi="Times New Roman" w:cs="Times New Roman"/>
          <w:szCs w:val="24"/>
        </w:rPr>
        <w:t>Network Div</w:t>
      </w:r>
      <w:r w:rsidR="002A2B1C" w:rsidRPr="008023FA">
        <w:rPr>
          <w:rFonts w:ascii="Times New Roman" w:hAnsi="Times New Roman" w:cs="Times New Roman"/>
          <w:szCs w:val="24"/>
        </w:rPr>
        <w:t>ision of ZTE Corporation, China</w:t>
      </w:r>
    </w:p>
    <w:p w:rsidR="009D41CE" w:rsidRPr="008023FA" w:rsidRDefault="005053D9"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ins w:id="49" w:author="uskyaj01" w:date="2011-10-11T21:33:00Z">
        <w:r>
          <w:rPr>
            <w:rFonts w:ascii="Times New Roman" w:eastAsia="AGaramondPro-Regular-Identity-H" w:hAnsi="Times New Roman" w:cs="Times New Roman"/>
            <w:szCs w:val="24"/>
          </w:rPr>
          <w:t>Designed s</w:t>
        </w:r>
      </w:ins>
      <w:del w:id="50" w:author="uskyaj01" w:date="2011-10-11T21:33:00Z">
        <w:r w:rsidR="00115368" w:rsidRPr="00115368" w:rsidDel="005053D9">
          <w:rPr>
            <w:rFonts w:ascii="Times New Roman" w:eastAsia="AGaramondPro-Regular-Identity-H" w:hAnsi="Times New Roman" w:cs="Times New Roman"/>
            <w:szCs w:val="24"/>
          </w:rPr>
          <w:delText>S</w:delText>
        </w:r>
      </w:del>
      <w:r w:rsidR="00115368" w:rsidRPr="00115368">
        <w:rPr>
          <w:rFonts w:ascii="Times New Roman" w:eastAsia="AGaramondPro-Regular-Identity-H" w:hAnsi="Times New Roman" w:cs="Times New Roman"/>
          <w:szCs w:val="24"/>
        </w:rPr>
        <w:t xml:space="preserve">ystem analysis </w:t>
      </w:r>
      <w:del w:id="51" w:author="uskyaj01" w:date="2011-10-11T21:33:00Z">
        <w:r w:rsidR="00115368" w:rsidRPr="00115368" w:rsidDel="005053D9">
          <w:rPr>
            <w:rFonts w:ascii="Times New Roman" w:eastAsia="AGaramondPro-Regular-Identity-H" w:hAnsi="Times New Roman" w:cs="Times New Roman"/>
            <w:szCs w:val="24"/>
          </w:rPr>
          <w:delText xml:space="preserve">and design </w:delText>
        </w:r>
      </w:del>
      <w:r w:rsidR="00115368" w:rsidRPr="00115368">
        <w:rPr>
          <w:rFonts w:ascii="Times New Roman" w:eastAsia="AGaramondPro-Regular-Identity-H" w:hAnsi="Times New Roman" w:cs="Times New Roman"/>
          <w:szCs w:val="24"/>
        </w:rPr>
        <w:t>for new ZTE VoIP Gateway</w:t>
      </w:r>
      <w:r w:rsidR="00115368">
        <w:rPr>
          <w:rStyle w:val="FootnoteReference"/>
          <w:rFonts w:ascii="Times New Roman" w:eastAsia="AGaramondPro-Regular-Identity-H" w:hAnsi="Times New Roman" w:cs="Times New Roman"/>
          <w:szCs w:val="24"/>
        </w:rPr>
        <w:footnoteReference w:id="2"/>
      </w:r>
      <w:ins w:id="52" w:author="uskyaj01" w:date="2011-10-11T21:35:00Z">
        <w:r>
          <w:rPr>
            <w:rFonts w:ascii="Times New Roman" w:eastAsia="AGaramondPro-Regular-Identity-H" w:hAnsi="Times New Roman" w:cs="Times New Roman"/>
            <w:szCs w:val="24"/>
          </w:rPr>
          <w:t>, added details here, delete foodnote</w:t>
        </w:r>
      </w:ins>
    </w:p>
    <w:p w:rsidR="002A2B1C" w:rsidRPr="008023FA" w:rsidRDefault="0011536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Analy</w:t>
      </w:r>
      <w:ins w:id="53" w:author="uskyaj01" w:date="2011-10-11T21:33:00Z">
        <w:r w:rsidR="005053D9">
          <w:rPr>
            <w:rFonts w:ascii="Times New Roman" w:eastAsia="AGaramondPro-Regular-Identity-H" w:hAnsi="Times New Roman" w:cs="Times New Roman"/>
            <w:szCs w:val="24"/>
          </w:rPr>
          <w:t xml:space="preserve">zed </w:t>
        </w:r>
      </w:ins>
      <w:del w:id="54" w:author="uskyaj01" w:date="2011-10-11T21:33:00Z">
        <w:r w:rsidRPr="00115368" w:rsidDel="005053D9">
          <w:rPr>
            <w:rFonts w:ascii="Times New Roman" w:eastAsia="AGaramondPro-Regular-Identity-H" w:hAnsi="Times New Roman" w:cs="Times New Roman"/>
            <w:szCs w:val="24"/>
          </w:rPr>
          <w:delText xml:space="preserve">sis </w:delText>
        </w:r>
      </w:del>
      <w:r w:rsidRPr="00115368">
        <w:rPr>
          <w:rFonts w:ascii="Times New Roman" w:eastAsia="AGaramondPro-Regular-Identity-H" w:hAnsi="Times New Roman" w:cs="Times New Roman"/>
          <w:szCs w:val="24"/>
        </w:rPr>
        <w:t>user requirements and protocols</w:t>
      </w:r>
    </w:p>
    <w:p w:rsidR="00115368" w:rsidRPr="00115368" w:rsidRDefault="005053D9"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ins w:id="55" w:author="uskyaj01" w:date="2011-10-11T21:33:00Z">
        <w:r>
          <w:rPr>
            <w:rFonts w:ascii="Times New Roman" w:eastAsia="AGaramondPro-Regular-Identity-H" w:hAnsi="Times New Roman" w:cs="Times New Roman"/>
            <w:szCs w:val="24"/>
          </w:rPr>
          <w:t xml:space="preserve">Designed an </w:t>
        </w:r>
      </w:ins>
      <w:del w:id="56" w:author="uskyaj01" w:date="2011-10-11T21:33:00Z">
        <w:r w:rsidR="00115368" w:rsidDel="005053D9">
          <w:rPr>
            <w:rFonts w:ascii="Times New Roman" w:eastAsia="AGaramondPro-Regular-Identity-H" w:hAnsi="Times New Roman" w:cs="Times New Roman"/>
            <w:szCs w:val="24"/>
          </w:rPr>
          <w:delText>A</w:delText>
        </w:r>
      </w:del>
      <w:ins w:id="57" w:author="uskyaj01" w:date="2011-10-11T21:34:00Z">
        <w:r>
          <w:rPr>
            <w:rFonts w:ascii="Times New Roman" w:eastAsia="AGaramondPro-Regular-Identity-H" w:hAnsi="Times New Roman" w:cs="Times New Roman"/>
            <w:szCs w:val="24"/>
          </w:rPr>
          <w:t>a</w:t>
        </w:r>
      </w:ins>
      <w:r w:rsidR="00115368">
        <w:rPr>
          <w:rFonts w:ascii="Times New Roman" w:eastAsia="AGaramondPro-Regular-Identity-H" w:hAnsi="Times New Roman" w:cs="Times New Roman"/>
          <w:szCs w:val="24"/>
        </w:rPr>
        <w:t xml:space="preserve">rchitecture </w:t>
      </w:r>
      <w:del w:id="58" w:author="uskyaj01" w:date="2011-10-11T21:33:00Z">
        <w:r w:rsidR="00115368" w:rsidDel="005053D9">
          <w:rPr>
            <w:rFonts w:ascii="Times New Roman" w:eastAsia="AGaramondPro-Regular-Identity-H" w:hAnsi="Times New Roman" w:cs="Times New Roman"/>
            <w:szCs w:val="24"/>
          </w:rPr>
          <w:delText xml:space="preserve">design </w:delText>
        </w:r>
      </w:del>
      <w:r w:rsidR="00115368">
        <w:rPr>
          <w:rFonts w:ascii="Times New Roman" w:eastAsia="AGaramondPro-Regular-Identity-H" w:hAnsi="Times New Roman" w:cs="Times New Roman"/>
          <w:szCs w:val="24"/>
        </w:rPr>
        <w:t xml:space="preserve">for </w:t>
      </w:r>
      <w:ins w:id="59" w:author="uskyaj01" w:date="2011-10-11T21:34:00Z">
        <w:r>
          <w:rPr>
            <w:rFonts w:ascii="Times New Roman" w:eastAsia="AGaramondPro-Regular-Identity-H" w:hAnsi="Times New Roman" w:cs="Times New Roman"/>
            <w:szCs w:val="24"/>
          </w:rPr>
          <w:t xml:space="preserve">a </w:t>
        </w:r>
      </w:ins>
      <w:r w:rsidR="00115368">
        <w:rPr>
          <w:rFonts w:ascii="Times New Roman" w:eastAsia="AGaramondPro-Regular-Identity-H" w:hAnsi="Times New Roman" w:cs="Times New Roman"/>
          <w:szCs w:val="24"/>
        </w:rPr>
        <w:t>sta</w:t>
      </w:r>
      <w:r w:rsidR="00115368" w:rsidRPr="00115368">
        <w:rPr>
          <w:rFonts w:ascii="Times New Roman" w:eastAsia="AGaramondPro-Regular-Identity-H" w:hAnsi="Times New Roman" w:cs="Times New Roman"/>
          <w:szCs w:val="24"/>
        </w:rPr>
        <w:t>ck module</w:t>
      </w:r>
    </w:p>
    <w:p w:rsidR="002A2B1C" w:rsidRPr="008023FA" w:rsidRDefault="00115368"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Implement</w:t>
      </w:r>
      <w:ins w:id="60" w:author="uskyaj01" w:date="2011-10-11T21:34:00Z">
        <w:r w:rsidR="005053D9">
          <w:rPr>
            <w:rFonts w:ascii="Times New Roman" w:eastAsia="AGaramondPro-Regular-Identity-H" w:hAnsi="Times New Roman" w:cs="Times New Roman"/>
            <w:szCs w:val="24"/>
          </w:rPr>
          <w:t>ed a</w:t>
        </w:r>
      </w:ins>
      <w:r w:rsidRPr="00115368">
        <w:rPr>
          <w:rFonts w:ascii="Times New Roman" w:eastAsia="AGaramondPro-Regular-Identity-H" w:hAnsi="Times New Roman" w:cs="Times New Roman"/>
          <w:szCs w:val="24"/>
        </w:rPr>
        <w:t xml:space="preserve"> stack module of Gateway using C++ Language in Solaris OS</w:t>
      </w:r>
    </w:p>
    <w:p w:rsidR="00B379B5" w:rsidRPr="00482DBF" w:rsidRDefault="00115368" w:rsidP="00482DBF">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115368">
        <w:rPr>
          <w:rFonts w:ascii="Times New Roman" w:eastAsia="AGaramondPro-Regular-Identity-H" w:hAnsi="Times New Roman" w:cs="Times New Roman"/>
          <w:szCs w:val="24"/>
        </w:rPr>
        <w:t>Implement</w:t>
      </w:r>
      <w:ins w:id="61" w:author="uskyaj01" w:date="2011-10-11T21:34:00Z">
        <w:r w:rsidR="005053D9">
          <w:rPr>
            <w:rFonts w:ascii="Times New Roman" w:eastAsia="AGaramondPro-Regular-Identity-H" w:hAnsi="Times New Roman" w:cs="Times New Roman"/>
            <w:szCs w:val="24"/>
          </w:rPr>
          <w:t>ed</w:t>
        </w:r>
      </w:ins>
      <w:r w:rsidRPr="00115368">
        <w:rPr>
          <w:rFonts w:ascii="Times New Roman" w:eastAsia="AGaramondPro-Regular-Identity-H" w:hAnsi="Times New Roman" w:cs="Times New Roman"/>
          <w:szCs w:val="24"/>
        </w:rPr>
        <w:t xml:space="preserve"> tel</w:t>
      </w:r>
      <w:r w:rsidRPr="00482DBF">
        <w:rPr>
          <w:rFonts w:ascii="Times New Roman" w:eastAsia="AGaramondPro-Regular-Identity-H" w:hAnsi="Times New Roman" w:cs="Times New Roman" w:hint="eastAsia"/>
          <w:szCs w:val="24"/>
        </w:rPr>
        <w:t>e</w:t>
      </w:r>
      <w:r w:rsidRPr="00115368">
        <w:rPr>
          <w:rFonts w:ascii="Times New Roman" w:eastAsia="AGaramondPro-Regular-Identity-H" w:hAnsi="Times New Roman" w:cs="Times New Roman"/>
          <w:szCs w:val="24"/>
        </w:rPr>
        <w:t>com-interface module of Gateway using C Language in RMX OS</w:t>
      </w:r>
    </w:p>
    <w:p w:rsidR="00482DBF" w:rsidRPr="00482DBF" w:rsidRDefault="005053D9" w:rsidP="00482DBF">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ins w:id="62" w:author="uskyaj01" w:date="2011-10-11T21:34:00Z">
        <w:r>
          <w:rPr>
            <w:rFonts w:ascii="Times New Roman" w:eastAsia="AGaramondPro-Regular-Identity-H" w:hAnsi="Times New Roman" w:cs="Times New Roman"/>
            <w:szCs w:val="24"/>
          </w:rPr>
          <w:t xml:space="preserve">Conducted </w:t>
        </w:r>
      </w:ins>
      <w:r w:rsidR="00482DBF" w:rsidRPr="00482DBF">
        <w:rPr>
          <w:rFonts w:ascii="Times New Roman" w:eastAsia="AGaramondPro-Regular-Identity-H" w:hAnsi="Times New Roman" w:cs="Times New Roman"/>
          <w:szCs w:val="24"/>
        </w:rPr>
        <w:t>Unit test for stack module using CUnit</w:t>
      </w:r>
    </w:p>
    <w:p w:rsidR="002A2B1C" w:rsidRPr="008023FA" w:rsidRDefault="002A2B1C" w:rsidP="0024754F">
      <w:pPr>
        <w:rPr>
          <w:rFonts w:ascii="Times New Roman" w:hAnsi="Times New Roman" w:cs="Times New Roman"/>
          <w:sz w:val="20"/>
          <w:szCs w:val="24"/>
        </w:rPr>
      </w:pPr>
    </w:p>
    <w:p w:rsidR="002A2B1C" w:rsidRPr="008023FA" w:rsidRDefault="006D7FAA" w:rsidP="0024754F">
      <w:pPr>
        <w:rPr>
          <w:rFonts w:ascii="Arial" w:hAnsi="Arial" w:cs="Arial"/>
          <w:szCs w:val="24"/>
        </w:rPr>
      </w:pPr>
      <w:r w:rsidRPr="006D7FAA">
        <w:rPr>
          <w:rFonts w:ascii="Arial" w:hAnsi="Arial" w:cs="Arial"/>
          <w:noProof/>
          <w:sz w:val="20"/>
          <w:szCs w:val="24"/>
        </w:rPr>
        <w:pict>
          <v:shape id="_x0000_s1045" type="#_x0000_t202" style="position:absolute;margin-left:251.8pt;margin-top:.65pt;width:130.3pt;height:24.85pt;z-index:251664384;mso-width-relative:margin;mso-height-relative:margin" stroked="f">
            <v:textbox style="mso-next-textbox:#_x0000_s1045">
              <w:txbxContent>
                <w:p w:rsidR="006F6B7A" w:rsidRPr="00C609DC" w:rsidRDefault="00C609DC" w:rsidP="006F6B7A">
                  <w:pPr>
                    <w:jc w:val="right"/>
                    <w:rPr>
                      <w:rFonts w:ascii="Arial" w:hAnsi="Arial" w:cs="Arial"/>
                      <w:szCs w:val="24"/>
                    </w:rPr>
                  </w:pPr>
                  <w:r w:rsidRPr="00C609DC">
                    <w:rPr>
                      <w:rFonts w:ascii="Arial" w:hAnsi="Arial" w:cs="Arial" w:hint="eastAsia"/>
                      <w:szCs w:val="24"/>
                    </w:rPr>
                    <w:t>Apr</w:t>
                  </w:r>
                  <w:r w:rsidR="006F6B7A" w:rsidRPr="00C609DC">
                    <w:rPr>
                      <w:rFonts w:ascii="Arial" w:hAnsi="Arial" w:cs="Arial"/>
                      <w:szCs w:val="24"/>
                    </w:rPr>
                    <w:t xml:space="preserve"> </w:t>
                  </w:r>
                  <w:r w:rsidRPr="00C609DC">
                    <w:rPr>
                      <w:rFonts w:ascii="Arial" w:hAnsi="Arial" w:cs="Arial" w:hint="eastAsia"/>
                      <w:szCs w:val="24"/>
                    </w:rPr>
                    <w:t>1999</w:t>
                  </w:r>
                  <w:r w:rsidR="006F6B7A" w:rsidRPr="00C609DC">
                    <w:rPr>
                      <w:rFonts w:ascii="Arial" w:hAnsi="Arial" w:cs="Arial"/>
                      <w:szCs w:val="24"/>
                    </w:rPr>
                    <w:t xml:space="preserve"> –</w:t>
                  </w:r>
                  <w:r w:rsidR="00AA54CB" w:rsidRPr="00C609DC">
                    <w:rPr>
                      <w:rFonts w:ascii="Arial" w:hAnsi="Arial" w:cs="Arial"/>
                      <w:szCs w:val="24"/>
                    </w:rPr>
                    <w:t xml:space="preserve"> </w:t>
                  </w:r>
                  <w:r w:rsidRPr="00C609DC">
                    <w:rPr>
                      <w:rFonts w:ascii="Arial" w:hAnsi="Arial" w:cs="Arial" w:hint="eastAsia"/>
                      <w:szCs w:val="24"/>
                    </w:rPr>
                    <w:t>Apr</w:t>
                  </w:r>
                  <w:r w:rsidR="006F6B7A" w:rsidRPr="00C609DC">
                    <w:rPr>
                      <w:rFonts w:ascii="Arial" w:hAnsi="Arial" w:cs="Arial"/>
                      <w:szCs w:val="24"/>
                    </w:rPr>
                    <w:t xml:space="preserve"> 20</w:t>
                  </w:r>
                  <w:r w:rsidRPr="00C609DC">
                    <w:rPr>
                      <w:rFonts w:ascii="Arial" w:hAnsi="Arial" w:cs="Arial" w:hint="eastAsia"/>
                      <w:szCs w:val="24"/>
                    </w:rPr>
                    <w:t>03</w:t>
                  </w:r>
                </w:p>
              </w:txbxContent>
            </v:textbox>
          </v:shape>
        </w:pict>
      </w:r>
      <w:r w:rsidR="002A2B1C" w:rsidRPr="008023FA">
        <w:rPr>
          <w:rFonts w:ascii="Arial" w:hAnsi="Arial" w:cs="Arial"/>
          <w:szCs w:val="24"/>
        </w:rPr>
        <w:t>Software Development Engineer</w:t>
      </w:r>
    </w:p>
    <w:p w:rsidR="002A2B1C" w:rsidRPr="008023FA" w:rsidRDefault="002A2B1C" w:rsidP="0024754F">
      <w:pPr>
        <w:rPr>
          <w:rFonts w:ascii="Times New Roman" w:hAnsi="Times New Roman" w:cs="Times New Roman"/>
          <w:szCs w:val="24"/>
        </w:rPr>
      </w:pPr>
      <w:r w:rsidRPr="008023FA">
        <w:rPr>
          <w:rFonts w:ascii="Times New Roman" w:hAnsi="Times New Roman" w:cs="Times New Roman"/>
          <w:szCs w:val="24"/>
        </w:rPr>
        <w:t>Network Division of ZTE Corporation, China</w:t>
      </w:r>
    </w:p>
    <w:p w:rsidR="002A2B1C" w:rsidRPr="008023FA" w:rsidRDefault="00482DBF"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482DBF">
        <w:rPr>
          <w:rFonts w:ascii="Times New Roman" w:eastAsia="AGaramondPro-Regular-Identity-H" w:hAnsi="Times New Roman" w:cs="Times New Roman"/>
          <w:szCs w:val="24"/>
        </w:rPr>
        <w:t>Analy</w:t>
      </w:r>
      <w:ins w:id="63" w:author="uskyaj01" w:date="2011-10-11T21:34:00Z">
        <w:r w:rsidR="005053D9">
          <w:rPr>
            <w:rFonts w:ascii="Times New Roman" w:eastAsia="AGaramondPro-Regular-Identity-H" w:hAnsi="Times New Roman" w:cs="Times New Roman"/>
            <w:szCs w:val="24"/>
          </w:rPr>
          <w:t>zed</w:t>
        </w:r>
      </w:ins>
      <w:del w:id="64" w:author="uskyaj01" w:date="2011-10-11T21:34:00Z">
        <w:r w:rsidRPr="00482DBF" w:rsidDel="005053D9">
          <w:rPr>
            <w:rFonts w:ascii="Times New Roman" w:eastAsia="AGaramondPro-Regular-Identity-H" w:hAnsi="Times New Roman" w:cs="Times New Roman"/>
            <w:szCs w:val="24"/>
          </w:rPr>
          <w:delText>sis</w:delText>
        </w:r>
      </w:del>
      <w:r w:rsidRPr="00482DBF">
        <w:rPr>
          <w:rFonts w:ascii="Times New Roman" w:eastAsia="AGaramondPro-Regular-Identity-H" w:hAnsi="Times New Roman" w:cs="Times New Roman"/>
          <w:szCs w:val="24"/>
        </w:rPr>
        <w:t xml:space="preserve"> system requirements</w:t>
      </w:r>
      <w:ins w:id="65" w:author="uskyaj01" w:date="2011-10-11T21:34:00Z">
        <w:r w:rsidR="005053D9">
          <w:rPr>
            <w:rFonts w:ascii="Times New Roman" w:eastAsia="AGaramondPro-Regular-Identity-H" w:hAnsi="Times New Roman" w:cs="Times New Roman"/>
            <w:szCs w:val="24"/>
          </w:rPr>
          <w:t xml:space="preserve"> for ???</w:t>
        </w:r>
      </w:ins>
    </w:p>
    <w:p w:rsidR="002A2B1C" w:rsidRPr="008023FA" w:rsidRDefault="00482DBF"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r w:rsidRPr="00482DBF">
        <w:rPr>
          <w:rFonts w:ascii="Times New Roman" w:eastAsia="AGaramondPro-Regular-Identity-H" w:hAnsi="Times New Roman" w:cs="Times New Roman"/>
          <w:szCs w:val="24"/>
        </w:rPr>
        <w:t>Develop</w:t>
      </w:r>
      <w:ins w:id="66" w:author="uskyaj01" w:date="2011-10-11T21:35:00Z">
        <w:r w:rsidR="005053D9">
          <w:rPr>
            <w:rFonts w:ascii="Times New Roman" w:eastAsia="AGaramondPro-Regular-Identity-H" w:hAnsi="Times New Roman" w:cs="Times New Roman"/>
            <w:szCs w:val="24"/>
          </w:rPr>
          <w:t>ed</w:t>
        </w:r>
      </w:ins>
      <w:r w:rsidRPr="00482DBF">
        <w:rPr>
          <w:rFonts w:ascii="Times New Roman" w:eastAsia="AGaramondPro-Regular-Identity-H" w:hAnsi="Times New Roman" w:cs="Times New Roman"/>
          <w:szCs w:val="24"/>
        </w:rPr>
        <w:t xml:space="preserve"> H.323 protocol module</w:t>
      </w:r>
      <w:r>
        <w:rPr>
          <w:rStyle w:val="FootnoteReference"/>
          <w:rFonts w:ascii="Times New Roman" w:eastAsia="AGaramondPro-Regular-Identity-H" w:hAnsi="Times New Roman" w:cs="Times New Roman"/>
          <w:szCs w:val="24"/>
        </w:rPr>
        <w:footnoteReference w:id="3"/>
      </w:r>
      <w:ins w:id="67" w:author="uskyaj01" w:date="2011-10-11T21:35:00Z">
        <w:r w:rsidR="005053D9">
          <w:rPr>
            <w:rFonts w:ascii="Times New Roman" w:eastAsia="AGaramondPro-Regular-Identity-H" w:hAnsi="Times New Roman" w:cs="Times New Roman"/>
            <w:szCs w:val="24"/>
          </w:rPr>
          <w:t xml:space="preserve"> add details here, not in the footnote</w:t>
        </w:r>
      </w:ins>
    </w:p>
    <w:p w:rsidR="002A2B1C" w:rsidRPr="00482DBF" w:rsidRDefault="00AC119C" w:rsidP="00F53730">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ins w:id="68" w:author="uskyaj01" w:date="2011-10-11T21:35:00Z">
        <w:r>
          <w:rPr>
            <w:rFonts w:ascii="Times New Roman" w:eastAsia="AGaramondPro-Regular-Identity-H" w:hAnsi="Times New Roman" w:cs="Times New Roman"/>
            <w:szCs w:val="24"/>
          </w:rPr>
          <w:t xml:space="preserve">Carried out an </w:t>
        </w:r>
      </w:ins>
      <w:r w:rsidR="002A2B1C" w:rsidRPr="008023FA">
        <w:rPr>
          <w:rFonts w:ascii="Times New Roman" w:eastAsia="AGaramondPro-Regular-Identity-H" w:hAnsi="Times New Roman" w:cs="Times New Roman"/>
          <w:szCs w:val="24"/>
        </w:rPr>
        <w:t>E</w:t>
      </w:r>
      <w:r w:rsidR="00482DBF" w:rsidRPr="00482DBF">
        <w:t xml:space="preserve"> </w:t>
      </w:r>
      <w:r w:rsidR="00482DBF" w:rsidRPr="00482DBF">
        <w:rPr>
          <w:rFonts w:ascii="Times New Roman" w:eastAsia="AGaramondPro-Regular-Identity-H" w:hAnsi="Times New Roman" w:cs="Times New Roman"/>
          <w:szCs w:val="24"/>
        </w:rPr>
        <w:t>Implement H.323 protocol module using C Language in Windows NT OS</w:t>
      </w:r>
    </w:p>
    <w:p w:rsidR="008B63C3" w:rsidRPr="00C609DC" w:rsidRDefault="00AC119C" w:rsidP="0024754F">
      <w:pPr>
        <w:pStyle w:val="ListParagraph"/>
        <w:numPr>
          <w:ilvl w:val="0"/>
          <w:numId w:val="2"/>
        </w:numPr>
        <w:autoSpaceDE w:val="0"/>
        <w:autoSpaceDN w:val="0"/>
        <w:adjustRightInd w:val="0"/>
        <w:spacing w:after="0" w:line="240" w:lineRule="auto"/>
        <w:ind w:left="426" w:hanging="437"/>
        <w:rPr>
          <w:rFonts w:ascii="Times New Roman" w:eastAsia="AGaramondPro-Regular-Identity-H" w:hAnsi="Times New Roman" w:cs="Times New Roman"/>
          <w:szCs w:val="24"/>
        </w:rPr>
      </w:pPr>
      <w:ins w:id="69" w:author="uskyaj01" w:date="2011-10-11T21:36:00Z">
        <w:r>
          <w:rPr>
            <w:rFonts w:ascii="Times New Roman" w:eastAsia="AGaramondPro-Regular-Identity-H" w:hAnsi="Times New Roman" w:cs="Times New Roman"/>
            <w:szCs w:val="24"/>
          </w:rPr>
          <w:t>Performed e</w:t>
        </w:r>
      </w:ins>
      <w:del w:id="70" w:author="uskyaj01" w:date="2011-10-11T21:36:00Z">
        <w:r w:rsidR="00482DBF" w:rsidRPr="00482DBF" w:rsidDel="00AC119C">
          <w:rPr>
            <w:rFonts w:ascii="Times New Roman" w:eastAsia="AGaramondPro-Regular-Identity-H" w:hAnsi="Times New Roman" w:cs="Times New Roman"/>
            <w:szCs w:val="24"/>
          </w:rPr>
          <w:delText>E</w:delText>
        </w:r>
      </w:del>
      <w:r w:rsidR="00482DBF" w:rsidRPr="00482DBF">
        <w:rPr>
          <w:rFonts w:ascii="Times New Roman" w:eastAsia="AGaramondPro-Regular-Identity-H" w:hAnsi="Times New Roman" w:cs="Times New Roman"/>
          <w:szCs w:val="24"/>
        </w:rPr>
        <w:t xml:space="preserve">veryday maintenance for </w:t>
      </w:r>
      <w:ins w:id="71" w:author="uskyaj01" w:date="2011-10-11T21:36:00Z">
        <w:r>
          <w:rPr>
            <w:rFonts w:ascii="Times New Roman" w:eastAsia="AGaramondPro-Regular-Identity-H" w:hAnsi="Times New Roman" w:cs="Times New Roman"/>
            <w:szCs w:val="24"/>
          </w:rPr>
          <w:t xml:space="preserve">the </w:t>
        </w:r>
      </w:ins>
      <w:r w:rsidR="00482DBF" w:rsidRPr="00482DBF">
        <w:rPr>
          <w:rFonts w:ascii="Times New Roman" w:eastAsia="AGaramondPro-Regular-Identity-H" w:hAnsi="Times New Roman" w:cs="Times New Roman"/>
          <w:szCs w:val="24"/>
        </w:rPr>
        <w:t>protocol modul</w:t>
      </w:r>
      <w:r w:rsidR="00482DBF">
        <w:rPr>
          <w:rFonts w:ascii="Times New Roman" w:hAnsi="Times New Roman" w:cs="Times New Roman" w:hint="eastAsia"/>
          <w:szCs w:val="24"/>
        </w:rPr>
        <w:t>e</w:t>
      </w:r>
    </w:p>
    <w:p w:rsidR="00C609DC" w:rsidRDefault="00C609DC" w:rsidP="00C609DC">
      <w:pPr>
        <w:autoSpaceDE w:val="0"/>
        <w:autoSpaceDN w:val="0"/>
        <w:adjustRightInd w:val="0"/>
        <w:spacing w:after="0" w:line="240" w:lineRule="auto"/>
        <w:rPr>
          <w:rFonts w:ascii="Times New Roman" w:hAnsi="Times New Roman" w:cs="Times New Roman"/>
          <w:smallCaps/>
          <w:sz w:val="24"/>
        </w:rPr>
      </w:pPr>
      <w:r>
        <w:rPr>
          <w:rFonts w:ascii="Times New Roman" w:hAnsi="Times New Roman" w:cs="Times New Roman"/>
          <w:szCs w:val="24"/>
        </w:rPr>
        <w:br w:type="column"/>
      </w:r>
      <w:r w:rsidRPr="00C609DC">
        <w:rPr>
          <w:rFonts w:ascii="Times New Roman" w:hAnsi="Times New Roman" w:cs="Times New Roman"/>
          <w:smallCaps/>
          <w:sz w:val="24"/>
        </w:rPr>
        <w:lastRenderedPageBreak/>
        <w:t>Patent</w:t>
      </w:r>
      <w:ins w:id="72" w:author="uskyaj01" w:date="2011-10-11T21:36:00Z">
        <w:r w:rsidR="00AC119C">
          <w:rPr>
            <w:rFonts w:ascii="Times New Roman" w:hAnsi="Times New Roman" w:cs="Times New Roman"/>
            <w:smallCaps/>
            <w:sz w:val="24"/>
          </w:rPr>
          <w:t>s</w:t>
        </w:r>
      </w:ins>
    </w:p>
    <w:p w:rsidR="00C609DC" w:rsidRDefault="00C609DC" w:rsidP="00C609DC">
      <w:pPr>
        <w:pStyle w:val="ListParagraph"/>
        <w:numPr>
          <w:ilvl w:val="0"/>
          <w:numId w:val="2"/>
        </w:numPr>
        <w:autoSpaceDE w:val="0"/>
        <w:autoSpaceDN w:val="0"/>
        <w:adjustRightInd w:val="0"/>
        <w:spacing w:after="0" w:line="240" w:lineRule="auto"/>
        <w:ind w:left="426" w:hanging="437"/>
        <w:rPr>
          <w:rFonts w:ascii="Times New Roman" w:hAnsi="Times New Roman" w:cs="Times New Roman"/>
          <w:sz w:val="24"/>
        </w:rPr>
      </w:pPr>
      <w:r>
        <w:rPr>
          <w:rFonts w:ascii="Times New Roman" w:hAnsi="Times New Roman" w:cs="Times New Roman"/>
          <w:smallCaps/>
          <w:sz w:val="24"/>
        </w:rPr>
        <w:br w:type="column"/>
      </w:r>
      <w:r w:rsidRPr="00F328BE">
        <w:rPr>
          <w:rFonts w:ascii="Times New Roman" w:hAnsi="Times New Roman" w:cs="Times New Roman"/>
          <w:b/>
          <w:sz w:val="24"/>
        </w:rPr>
        <w:lastRenderedPageBreak/>
        <w:t>Wu Xiaochun</w:t>
      </w:r>
      <w:r w:rsidRPr="00C609DC">
        <w:rPr>
          <w:rFonts w:ascii="Times New Roman" w:hAnsi="Times New Roman" w:cs="Times New Roman"/>
          <w:sz w:val="24"/>
        </w:rPr>
        <w:t>,2004, A method which enable tel</w:t>
      </w:r>
      <w:r>
        <w:rPr>
          <w:rFonts w:ascii="Times New Roman" w:hAnsi="Times New Roman" w:cs="Times New Roman" w:hint="eastAsia"/>
          <w:sz w:val="24"/>
        </w:rPr>
        <w:t>e</w:t>
      </w:r>
      <w:r w:rsidRPr="00C609DC">
        <w:rPr>
          <w:rFonts w:ascii="Times New Roman" w:hAnsi="Times New Roman" w:cs="Times New Roman"/>
          <w:sz w:val="24"/>
        </w:rPr>
        <w:t>com device connect to Internet from LAN, China,  CN02150998</w:t>
      </w:r>
    </w:p>
    <w:p w:rsidR="00C609DC" w:rsidRDefault="00F328BE" w:rsidP="00C609DC">
      <w:pPr>
        <w:pStyle w:val="ListParagraph"/>
        <w:numPr>
          <w:ilvl w:val="0"/>
          <w:numId w:val="2"/>
        </w:numPr>
        <w:autoSpaceDE w:val="0"/>
        <w:autoSpaceDN w:val="0"/>
        <w:adjustRightInd w:val="0"/>
        <w:spacing w:after="0" w:line="240" w:lineRule="auto"/>
        <w:ind w:left="426" w:hanging="437"/>
        <w:rPr>
          <w:rFonts w:ascii="Times New Roman" w:hAnsi="Times New Roman" w:cs="Times New Roman"/>
          <w:sz w:val="24"/>
        </w:rPr>
      </w:pPr>
      <w:r w:rsidRPr="00F328BE">
        <w:rPr>
          <w:rFonts w:ascii="Times New Roman" w:hAnsi="Times New Roman" w:cs="Times New Roman"/>
          <w:b/>
          <w:sz w:val="24"/>
        </w:rPr>
        <w:t>Wu Xiaochun</w:t>
      </w:r>
      <w:r w:rsidR="00C609DC" w:rsidRPr="00C609DC">
        <w:rPr>
          <w:rFonts w:ascii="Times New Roman" w:hAnsi="Times New Roman" w:cs="Times New Roman"/>
          <w:sz w:val="24"/>
        </w:rPr>
        <w:t>, Wang M.,2004, A method and telephone device which supports video transfer, China, CN03112926</w:t>
      </w:r>
    </w:p>
    <w:p w:rsidR="00C609DC" w:rsidRDefault="00C609DC" w:rsidP="00C609DC">
      <w:pPr>
        <w:pStyle w:val="ListParagraph"/>
        <w:numPr>
          <w:ilvl w:val="0"/>
          <w:numId w:val="2"/>
        </w:numPr>
        <w:autoSpaceDE w:val="0"/>
        <w:autoSpaceDN w:val="0"/>
        <w:adjustRightInd w:val="0"/>
        <w:spacing w:after="0" w:line="240" w:lineRule="auto"/>
        <w:ind w:left="426" w:hanging="437"/>
        <w:rPr>
          <w:rFonts w:ascii="Times New Roman" w:hAnsi="Times New Roman" w:cs="Times New Roman"/>
          <w:sz w:val="24"/>
        </w:rPr>
      </w:pPr>
      <w:r w:rsidRPr="00C609DC">
        <w:rPr>
          <w:rFonts w:ascii="Times New Roman" w:hAnsi="Times New Roman" w:cs="Times New Roman"/>
          <w:sz w:val="24"/>
        </w:rPr>
        <w:t xml:space="preserve">Su D.J., Bao, </w:t>
      </w:r>
      <w:r w:rsidR="00F328BE" w:rsidRPr="00F328BE">
        <w:rPr>
          <w:rFonts w:ascii="Times New Roman" w:hAnsi="Times New Roman" w:cs="Times New Roman"/>
          <w:b/>
          <w:sz w:val="24"/>
        </w:rPr>
        <w:t>Wu Xiaochun</w:t>
      </w:r>
      <w:r w:rsidRPr="00C609DC">
        <w:rPr>
          <w:rFonts w:ascii="Times New Roman" w:hAnsi="Times New Roman" w:cs="Times New Roman"/>
          <w:sz w:val="24"/>
        </w:rPr>
        <w:t>, 2005, A method using for SIP terminal detects the link status</w:t>
      </w:r>
      <w:r>
        <w:rPr>
          <w:rFonts w:ascii="Times New Roman" w:hAnsi="Times New Roman" w:cs="Times New Roman" w:hint="eastAsia"/>
          <w:sz w:val="24"/>
        </w:rPr>
        <w:t xml:space="preserve"> </w:t>
      </w:r>
      <w:r w:rsidRPr="00C609DC">
        <w:rPr>
          <w:rFonts w:ascii="Times New Roman" w:hAnsi="Times New Roman" w:cs="Times New Roman"/>
          <w:sz w:val="24"/>
        </w:rPr>
        <w:t>with SIP server, China, CN200510130752</w:t>
      </w:r>
    </w:p>
    <w:p w:rsidR="00C609DC" w:rsidRDefault="00C609DC" w:rsidP="00C609DC">
      <w:pPr>
        <w:pStyle w:val="ListParagraph"/>
        <w:numPr>
          <w:ilvl w:val="0"/>
          <w:numId w:val="2"/>
        </w:numPr>
        <w:autoSpaceDE w:val="0"/>
        <w:autoSpaceDN w:val="0"/>
        <w:adjustRightInd w:val="0"/>
        <w:spacing w:after="0" w:line="240" w:lineRule="auto"/>
        <w:ind w:left="426" w:hanging="437"/>
        <w:rPr>
          <w:rFonts w:ascii="Times New Roman" w:hAnsi="Times New Roman" w:cs="Times New Roman"/>
          <w:sz w:val="24"/>
        </w:rPr>
      </w:pPr>
      <w:r w:rsidRPr="00C609DC">
        <w:rPr>
          <w:rFonts w:ascii="Times New Roman" w:hAnsi="Times New Roman" w:cs="Times New Roman"/>
          <w:sz w:val="24"/>
        </w:rPr>
        <w:t xml:space="preserve">Zhang L., Li Y., </w:t>
      </w:r>
      <w:r w:rsidR="00F328BE" w:rsidRPr="00F328BE">
        <w:rPr>
          <w:rFonts w:ascii="Times New Roman" w:hAnsi="Times New Roman" w:cs="Times New Roman"/>
          <w:b/>
          <w:sz w:val="24"/>
        </w:rPr>
        <w:t>Wu Xiaochun</w:t>
      </w:r>
      <w:r w:rsidRPr="00C609DC">
        <w:rPr>
          <w:rFonts w:ascii="Times New Roman" w:hAnsi="Times New Roman" w:cs="Times New Roman"/>
          <w:sz w:val="24"/>
        </w:rPr>
        <w:t>, 2005, A method which enable IP Intelligent terminal</w:t>
      </w:r>
      <w:r>
        <w:rPr>
          <w:rFonts w:ascii="Times New Roman" w:hAnsi="Times New Roman" w:cs="Times New Roman" w:hint="eastAsia"/>
          <w:sz w:val="24"/>
        </w:rPr>
        <w:t xml:space="preserve"> </w:t>
      </w:r>
      <w:r w:rsidRPr="00C609DC">
        <w:rPr>
          <w:rFonts w:ascii="Times New Roman" w:hAnsi="Times New Roman" w:cs="Times New Roman"/>
          <w:sz w:val="24"/>
        </w:rPr>
        <w:t>sends and receives SMS in NGN network, China, CN200510130753</w:t>
      </w:r>
    </w:p>
    <w:p w:rsidR="00C609DC" w:rsidRDefault="00C609DC" w:rsidP="00C609DC">
      <w:pPr>
        <w:pStyle w:val="ListParagraph"/>
        <w:numPr>
          <w:ilvl w:val="0"/>
          <w:numId w:val="2"/>
        </w:numPr>
        <w:autoSpaceDE w:val="0"/>
        <w:autoSpaceDN w:val="0"/>
        <w:adjustRightInd w:val="0"/>
        <w:spacing w:after="0" w:line="240" w:lineRule="auto"/>
        <w:ind w:left="426" w:hanging="437"/>
        <w:rPr>
          <w:rFonts w:ascii="Times New Roman" w:hAnsi="Times New Roman" w:cs="Times New Roman"/>
          <w:sz w:val="24"/>
        </w:rPr>
      </w:pPr>
      <w:r w:rsidRPr="00C609DC">
        <w:rPr>
          <w:rFonts w:ascii="Times New Roman" w:hAnsi="Times New Roman" w:cs="Times New Roman"/>
          <w:sz w:val="24"/>
        </w:rPr>
        <w:t xml:space="preserve">Su D.J., Lu J.W., </w:t>
      </w:r>
      <w:r w:rsidR="00F328BE" w:rsidRPr="00F328BE">
        <w:rPr>
          <w:rFonts w:ascii="Times New Roman" w:hAnsi="Times New Roman" w:cs="Times New Roman"/>
          <w:b/>
          <w:sz w:val="24"/>
        </w:rPr>
        <w:t>Wu Xiaochun</w:t>
      </w:r>
      <w:r w:rsidRPr="00C609DC">
        <w:rPr>
          <w:rFonts w:ascii="Times New Roman" w:hAnsi="Times New Roman" w:cs="Times New Roman"/>
          <w:sz w:val="24"/>
        </w:rPr>
        <w:t>, 2006, A authenticate method which using for SIP</w:t>
      </w:r>
      <w:r>
        <w:rPr>
          <w:rFonts w:ascii="Times New Roman" w:hAnsi="Times New Roman" w:cs="Times New Roman" w:hint="eastAsia"/>
          <w:sz w:val="24"/>
        </w:rPr>
        <w:t xml:space="preserve"> </w:t>
      </w:r>
      <w:r w:rsidRPr="00C609DC">
        <w:rPr>
          <w:rFonts w:ascii="Times New Roman" w:hAnsi="Times New Roman" w:cs="Times New Roman"/>
          <w:sz w:val="24"/>
        </w:rPr>
        <w:t>termi</w:t>
      </w:r>
      <w:r w:rsidR="00F328BE">
        <w:rPr>
          <w:rFonts w:ascii="Times New Roman" w:hAnsi="Times New Roman" w:cs="Times New Roman" w:hint="eastAsia"/>
          <w:sz w:val="24"/>
        </w:rPr>
        <w:t>n</w:t>
      </w:r>
      <w:r w:rsidRPr="00C609DC">
        <w:rPr>
          <w:rFonts w:ascii="Times New Roman" w:hAnsi="Times New Roman" w:cs="Times New Roman"/>
          <w:sz w:val="24"/>
        </w:rPr>
        <w:t>al, China, CN200610000904</w:t>
      </w:r>
    </w:p>
    <w:p w:rsidR="00C609DC" w:rsidRPr="00C609DC" w:rsidRDefault="00C609DC" w:rsidP="00C609DC">
      <w:pPr>
        <w:pStyle w:val="ListParagraph"/>
        <w:numPr>
          <w:ilvl w:val="0"/>
          <w:numId w:val="2"/>
        </w:numPr>
        <w:autoSpaceDE w:val="0"/>
        <w:autoSpaceDN w:val="0"/>
        <w:adjustRightInd w:val="0"/>
        <w:spacing w:after="0" w:line="240" w:lineRule="auto"/>
        <w:ind w:left="426" w:hanging="437"/>
        <w:rPr>
          <w:rFonts w:ascii="Times New Roman" w:hAnsi="Times New Roman" w:cs="Times New Roman"/>
          <w:sz w:val="24"/>
        </w:rPr>
      </w:pPr>
      <w:r w:rsidRPr="00C609DC">
        <w:rPr>
          <w:rFonts w:ascii="Times New Roman" w:hAnsi="Times New Roman" w:cs="Times New Roman"/>
          <w:sz w:val="24"/>
        </w:rPr>
        <w:t xml:space="preserve">Lu J.W., </w:t>
      </w:r>
      <w:r w:rsidR="00F328BE" w:rsidRPr="00F328BE">
        <w:rPr>
          <w:rFonts w:ascii="Times New Roman" w:hAnsi="Times New Roman" w:cs="Times New Roman"/>
          <w:b/>
          <w:sz w:val="24"/>
        </w:rPr>
        <w:t>Wu Xiaochun</w:t>
      </w:r>
      <w:r w:rsidRPr="00C609DC">
        <w:rPr>
          <w:rFonts w:ascii="Times New Roman" w:hAnsi="Times New Roman" w:cs="Times New Roman"/>
          <w:sz w:val="24"/>
        </w:rPr>
        <w:t>, 2007, A System supports IP Video terminal, China,</w:t>
      </w:r>
      <w:r>
        <w:rPr>
          <w:rFonts w:ascii="Times New Roman" w:hAnsi="Times New Roman" w:cs="Times New Roman" w:hint="eastAsia"/>
          <w:sz w:val="24"/>
        </w:rPr>
        <w:t xml:space="preserve"> </w:t>
      </w:r>
      <w:r w:rsidRPr="00C609DC">
        <w:rPr>
          <w:rFonts w:ascii="Times New Roman" w:hAnsi="Times New Roman" w:cs="Times New Roman"/>
          <w:sz w:val="24"/>
        </w:rPr>
        <w:t>CN200610003175</w:t>
      </w:r>
    </w:p>
    <w:p w:rsidR="00C609DC" w:rsidRPr="00AC119C" w:rsidRDefault="00AC119C" w:rsidP="00AC119C">
      <w:pPr>
        <w:autoSpaceDE w:val="0"/>
        <w:autoSpaceDN w:val="0"/>
        <w:adjustRightInd w:val="0"/>
        <w:spacing w:after="0" w:line="240" w:lineRule="auto"/>
        <w:rPr>
          <w:rFonts w:ascii="Times New Roman" w:hAnsi="Times New Roman" w:cs="Times New Roman"/>
          <w:szCs w:val="24"/>
          <w:rPrChange w:id="73" w:author="uskyaj01" w:date="2011-10-11T21:36:00Z">
            <w:rPr/>
          </w:rPrChange>
        </w:rPr>
        <w:sectPr w:rsidR="00C609DC" w:rsidRPr="00AC119C" w:rsidSect="003856AD">
          <w:type w:val="continuous"/>
          <w:pgSz w:w="12240" w:h="15840"/>
          <w:pgMar w:top="1440" w:right="1800" w:bottom="1440" w:left="1800" w:header="708" w:footer="708" w:gutter="0"/>
          <w:cols w:num="2" w:space="708" w:equalWidth="0">
            <w:col w:w="1602" w:space="502"/>
            <w:col w:w="6536"/>
          </w:cols>
          <w:docGrid w:linePitch="360"/>
        </w:sectPr>
        <w:pPrChange w:id="74" w:author="uskyaj01" w:date="2011-10-11T21:36:00Z">
          <w:pPr>
            <w:pStyle w:val="ListParagraph"/>
            <w:numPr>
              <w:numId w:val="2"/>
            </w:numPr>
            <w:autoSpaceDE w:val="0"/>
            <w:autoSpaceDN w:val="0"/>
            <w:adjustRightInd w:val="0"/>
            <w:spacing w:after="0" w:line="240" w:lineRule="auto"/>
            <w:ind w:left="426" w:hanging="437"/>
          </w:pPr>
        </w:pPrChange>
      </w:pPr>
      <w:ins w:id="75" w:author="uskyaj01" w:date="2011-10-11T21:36:00Z">
        <w:r>
          <w:rPr>
            <w:rFonts w:ascii="Times New Roman" w:hAnsi="Times New Roman" w:cs="Times New Roman"/>
            <w:szCs w:val="24"/>
          </w:rPr>
          <w:t>Do you have any of these patents filed in US</w:t>
        </w:r>
      </w:ins>
      <w:ins w:id="76" w:author="uskyaj01" w:date="2011-10-11T21:37:00Z">
        <w:r>
          <w:rPr>
            <w:rFonts w:ascii="Times New Roman" w:hAnsi="Times New Roman" w:cs="Times New Roman"/>
            <w:szCs w:val="24"/>
          </w:rPr>
          <w:t xml:space="preserve"> or international</w:t>
        </w:r>
      </w:ins>
      <w:ins w:id="77" w:author="uskyaj01" w:date="2011-10-11T21:36:00Z">
        <w:r>
          <w:rPr>
            <w:rFonts w:ascii="Times New Roman" w:hAnsi="Times New Roman" w:cs="Times New Roman"/>
            <w:szCs w:val="24"/>
          </w:rPr>
          <w:t>? List them if yes</w:t>
        </w:r>
      </w:ins>
    </w:p>
    <w:p w:rsidR="00C609DC" w:rsidRPr="00C609DC" w:rsidRDefault="006D7FAA" w:rsidP="00C609DC">
      <w:pPr>
        <w:autoSpaceDE w:val="0"/>
        <w:autoSpaceDN w:val="0"/>
        <w:adjustRightInd w:val="0"/>
        <w:spacing w:after="0" w:line="240" w:lineRule="auto"/>
        <w:ind w:left="-11"/>
        <w:rPr>
          <w:rFonts w:ascii="Times New Roman" w:hAnsi="Times New Roman" w:cs="Times New Roman"/>
          <w:szCs w:val="24"/>
        </w:rPr>
        <w:sectPr w:rsidR="00C609DC" w:rsidRPr="00C609DC" w:rsidSect="003856AD">
          <w:type w:val="continuous"/>
          <w:pgSz w:w="12240" w:h="15840"/>
          <w:pgMar w:top="1440" w:right="1800" w:bottom="1440" w:left="1800" w:header="708" w:footer="708" w:gutter="0"/>
          <w:cols w:num="2" w:space="708" w:equalWidth="0">
            <w:col w:w="1602" w:space="502"/>
            <w:col w:w="6536"/>
          </w:cols>
          <w:docGrid w:linePitch="360"/>
        </w:sectPr>
      </w:pPr>
      <w:r w:rsidRPr="006D7FAA">
        <w:rPr>
          <w:rFonts w:ascii="Times New Roman" w:hAnsi="Times New Roman" w:cs="Times New Roman"/>
          <w:noProof/>
          <w:sz w:val="20"/>
        </w:rPr>
        <w:lastRenderedPageBreak/>
        <w:pict>
          <v:shape id="_x0000_s1049" type="#_x0000_t202" style="position:absolute;left:0;text-align:left;margin-left:390pt;margin-top:8.65pt;width:98.05pt;height:24.85pt;z-index:251667456;mso-width-relative:margin;mso-height-relative:margin" stroked="f">
            <v:textbox style="mso-next-textbox:#_x0000_s1049">
              <w:txbxContent>
                <w:p w:rsidR="00F328BE" w:rsidRPr="00F328BE" w:rsidRDefault="00F328BE" w:rsidP="00F328BE">
                  <w:pPr>
                    <w:jc w:val="right"/>
                    <w:rPr>
                      <w:rFonts w:ascii="Arial" w:hAnsi="Arial" w:cs="Arial"/>
                      <w:sz w:val="24"/>
                      <w:szCs w:val="24"/>
                    </w:rPr>
                  </w:pPr>
                  <w:r>
                    <w:rPr>
                      <w:rFonts w:ascii="Arial" w:hAnsi="Arial" w:cs="Arial" w:hint="eastAsia"/>
                      <w:sz w:val="24"/>
                      <w:szCs w:val="24"/>
                    </w:rPr>
                    <w:t>Apr</w:t>
                  </w:r>
                  <w:r>
                    <w:rPr>
                      <w:rFonts w:ascii="Arial" w:hAnsi="Arial" w:cs="Arial"/>
                      <w:sz w:val="24"/>
                      <w:szCs w:val="24"/>
                    </w:rPr>
                    <w:t xml:space="preserve"> 199</w:t>
                  </w:r>
                  <w:r>
                    <w:rPr>
                      <w:rFonts w:ascii="Arial" w:hAnsi="Arial" w:cs="Arial" w:hint="eastAsia"/>
                      <w:sz w:val="24"/>
                      <w:szCs w:val="24"/>
                    </w:rPr>
                    <w:t>9</w:t>
                  </w:r>
                </w:p>
              </w:txbxContent>
            </v:textbox>
          </v:shape>
        </w:pict>
      </w:r>
    </w:p>
    <w:p w:rsidR="002A2B1C" w:rsidRPr="00C609DC" w:rsidRDefault="002A2B1C" w:rsidP="00C609DC">
      <w:pPr>
        <w:autoSpaceDE w:val="0"/>
        <w:autoSpaceDN w:val="0"/>
        <w:adjustRightInd w:val="0"/>
        <w:spacing w:after="0" w:line="240" w:lineRule="auto"/>
        <w:rPr>
          <w:rFonts w:ascii="Times New Roman" w:hAnsi="Times New Roman" w:cs="Times New Roman"/>
          <w:smallCaps/>
          <w:sz w:val="24"/>
        </w:rPr>
      </w:pPr>
      <w:r w:rsidRPr="00C609DC">
        <w:rPr>
          <w:rFonts w:ascii="Times New Roman" w:hAnsi="Times New Roman" w:cs="Times New Roman"/>
          <w:smallCaps/>
          <w:sz w:val="24"/>
        </w:rPr>
        <w:lastRenderedPageBreak/>
        <w:t>Education</w:t>
      </w:r>
    </w:p>
    <w:p w:rsidR="002A2B1C" w:rsidRPr="00F328BE" w:rsidRDefault="002A2B1C" w:rsidP="0024754F">
      <w:pPr>
        <w:rPr>
          <w:rFonts w:ascii="Arial" w:eastAsia="MyriadPro-Regular-Identity-H" w:hAnsi="Arial" w:cs="Arial"/>
        </w:rPr>
      </w:pPr>
      <w:r w:rsidRPr="008023FA">
        <w:rPr>
          <w:rFonts w:ascii="Times New Roman" w:hAnsi="Times New Roman" w:cs="Times New Roman"/>
          <w:sz w:val="20"/>
        </w:rPr>
        <w:br w:type="column"/>
      </w:r>
      <w:r w:rsidRPr="00F328BE">
        <w:rPr>
          <w:rFonts w:ascii="Arial" w:hAnsi="Arial" w:cs="Arial"/>
        </w:rPr>
        <w:lastRenderedPageBreak/>
        <w:t xml:space="preserve">Master of Science, </w:t>
      </w:r>
      <w:r w:rsidRPr="00AC119C">
        <w:rPr>
          <w:rFonts w:ascii="Arial" w:hAnsi="Arial" w:cs="Arial"/>
          <w:u w:val="single"/>
          <w:rPrChange w:id="78" w:author="uskyaj01" w:date="2011-10-11T21:37:00Z">
            <w:rPr>
              <w:rFonts w:ascii="Arial" w:hAnsi="Arial" w:cs="Arial"/>
            </w:rPr>
          </w:rPrChange>
        </w:rPr>
        <w:t>Instrument Science Engineering</w:t>
      </w:r>
      <w:ins w:id="79" w:author="uskyaj01" w:date="2011-10-11T21:37:00Z">
        <w:r w:rsidR="00AC119C">
          <w:rPr>
            <w:rFonts w:ascii="Arial" w:hAnsi="Arial" w:cs="Arial"/>
            <w:u w:val="single"/>
          </w:rPr>
          <w:t xml:space="preserve"> ??</w:t>
        </w:r>
      </w:ins>
    </w:p>
    <w:p w:rsidR="002A2B1C" w:rsidRPr="00F328BE" w:rsidRDefault="002A2B1C" w:rsidP="0024754F">
      <w:pPr>
        <w:rPr>
          <w:rFonts w:ascii="Times New Roman" w:hAnsi="Times New Roman" w:cs="Times New Roman"/>
        </w:rPr>
      </w:pPr>
      <w:r w:rsidRPr="00F328BE">
        <w:rPr>
          <w:rFonts w:ascii="Times New Roman" w:eastAsia="AGaramondPro-Regular-Identity-H" w:hAnsi="Times New Roman" w:cs="Times New Roman"/>
        </w:rPr>
        <w:t>Southeast University, Nanjing, China</w:t>
      </w:r>
    </w:p>
    <w:p w:rsidR="002A2B1C" w:rsidRPr="00F328BE" w:rsidRDefault="002A2B1C" w:rsidP="0024754F">
      <w:pPr>
        <w:rPr>
          <w:rFonts w:ascii="Times New Roman" w:hAnsi="Times New Roman" w:cs="Times New Roman"/>
        </w:rPr>
      </w:pPr>
      <w:r w:rsidRPr="00113878">
        <w:rPr>
          <w:rFonts w:ascii="Times New Roman" w:hAnsi="Times New Roman" w:cs="Times New Roman"/>
          <w:highlight w:val="yellow"/>
          <w:rPrChange w:id="80" w:author="uskyaj01" w:date="2011-10-11T21:38:00Z">
            <w:rPr>
              <w:rFonts w:ascii="Times New Roman" w:hAnsi="Times New Roman" w:cs="Times New Roman"/>
            </w:rPr>
          </w:rPrChange>
        </w:rPr>
        <w:t>Concentration</w:t>
      </w:r>
      <w:r w:rsidRPr="00F328BE">
        <w:rPr>
          <w:rFonts w:ascii="Times New Roman" w:hAnsi="Times New Roman" w:cs="Times New Roman"/>
        </w:rPr>
        <w:t>: Computer Science</w:t>
      </w:r>
      <w:ins w:id="81" w:author="uskyaj01" w:date="2011-10-11T21:37:00Z">
        <w:r w:rsidR="00AC119C">
          <w:rPr>
            <w:rFonts w:ascii="Times New Roman" w:hAnsi="Times New Roman" w:cs="Times New Roman"/>
          </w:rPr>
          <w:t xml:space="preserve"> ?? too broad, need </w:t>
        </w:r>
      </w:ins>
      <w:ins w:id="82" w:author="uskyaj01" w:date="2011-10-11T21:38:00Z">
        <w:r w:rsidR="00AC119C">
          <w:rPr>
            <w:rFonts w:ascii="Times New Roman" w:hAnsi="Times New Roman" w:cs="Times New Roman"/>
          </w:rPr>
          <w:t>to be specific</w:t>
        </w:r>
      </w:ins>
    </w:p>
    <w:p w:rsidR="002A2B1C" w:rsidRPr="008023FA" w:rsidRDefault="006D7FAA" w:rsidP="0024754F">
      <w:pPr>
        <w:rPr>
          <w:rFonts w:ascii="Times New Roman" w:hAnsi="Times New Roman" w:cs="Times New Roman"/>
          <w:sz w:val="20"/>
        </w:rPr>
      </w:pPr>
      <w:r>
        <w:rPr>
          <w:rFonts w:ascii="Times New Roman" w:hAnsi="Times New Roman" w:cs="Times New Roman"/>
          <w:noProof/>
          <w:sz w:val="20"/>
        </w:rPr>
        <w:pict>
          <v:shape id="_x0000_s1047" type="#_x0000_t202" style="position:absolute;margin-left:284.05pt;margin-top:18.2pt;width:98.05pt;height:24.85pt;z-index:251666432;mso-width-relative:margin;mso-height-relative:margin" stroked="f">
            <v:textbox style="mso-next-textbox:#_x0000_s1047">
              <w:txbxContent>
                <w:p w:rsidR="006F6B7A" w:rsidRPr="00F328BE" w:rsidRDefault="00F328BE" w:rsidP="006F6B7A">
                  <w:pPr>
                    <w:jc w:val="right"/>
                    <w:rPr>
                      <w:rFonts w:ascii="Arial" w:hAnsi="Arial" w:cs="Arial"/>
                      <w:sz w:val="24"/>
                      <w:szCs w:val="24"/>
                    </w:rPr>
                  </w:pPr>
                  <w:r>
                    <w:rPr>
                      <w:rFonts w:ascii="Arial" w:hAnsi="Arial" w:cs="Arial"/>
                      <w:sz w:val="24"/>
                      <w:szCs w:val="24"/>
                    </w:rPr>
                    <w:t>Jul</w:t>
                  </w:r>
                  <w:r w:rsidRPr="00F328BE">
                    <w:rPr>
                      <w:rFonts w:ascii="Arial" w:hAnsi="Arial" w:cs="Arial"/>
                      <w:sz w:val="24"/>
                      <w:szCs w:val="24"/>
                    </w:rPr>
                    <w:t xml:space="preserve"> 1996</w:t>
                  </w:r>
                </w:p>
              </w:txbxContent>
            </v:textbox>
          </v:shape>
        </w:pict>
      </w:r>
    </w:p>
    <w:p w:rsidR="002A2B1C" w:rsidRPr="00F328BE" w:rsidRDefault="002A2B1C" w:rsidP="0024754F">
      <w:pPr>
        <w:rPr>
          <w:rFonts w:ascii="Arial" w:hAnsi="Arial" w:cs="Arial"/>
        </w:rPr>
      </w:pPr>
      <w:r w:rsidRPr="00F328BE">
        <w:rPr>
          <w:rFonts w:ascii="Arial" w:hAnsi="Arial" w:cs="Arial"/>
        </w:rPr>
        <w:t>Bachelor of Science, Electrical Engineering</w:t>
      </w:r>
    </w:p>
    <w:p w:rsidR="002A2B1C" w:rsidRPr="00F328BE" w:rsidRDefault="002A2B1C" w:rsidP="0024754F">
      <w:pPr>
        <w:rPr>
          <w:rFonts w:ascii="Times New Roman" w:hAnsi="Times New Roman" w:cs="Times New Roman"/>
        </w:rPr>
      </w:pPr>
      <w:r w:rsidRPr="00F328BE">
        <w:rPr>
          <w:rFonts w:ascii="Times New Roman" w:hAnsi="Times New Roman" w:cs="Times New Roman"/>
        </w:rPr>
        <w:t>Nanchang University, Nanchang, China</w:t>
      </w:r>
    </w:p>
    <w:p w:rsidR="002A2B1C" w:rsidRDefault="002A2B1C" w:rsidP="0024754F">
      <w:pPr>
        <w:rPr>
          <w:ins w:id="83" w:author="uskyaj01" w:date="2011-10-11T21:38:00Z"/>
          <w:rFonts w:ascii="Times New Roman" w:hAnsi="Times New Roman" w:cs="Times New Roman"/>
        </w:rPr>
      </w:pPr>
      <w:del w:id="84" w:author="uskyaj01" w:date="2011-10-11T21:38:00Z">
        <w:r w:rsidRPr="00F328BE" w:rsidDel="00AC119C">
          <w:rPr>
            <w:rFonts w:ascii="Times New Roman" w:hAnsi="Times New Roman" w:cs="Times New Roman"/>
          </w:rPr>
          <w:delText>Concentration</w:delText>
        </w:r>
      </w:del>
      <w:ins w:id="85" w:author="uskyaj01" w:date="2011-10-11T21:38:00Z">
        <w:r w:rsidR="00AC119C">
          <w:rPr>
            <w:rFonts w:ascii="Times New Roman" w:hAnsi="Times New Roman" w:cs="Times New Roman"/>
          </w:rPr>
          <w:t>Major??</w:t>
        </w:r>
      </w:ins>
      <w:r w:rsidRPr="00F328BE">
        <w:rPr>
          <w:rFonts w:ascii="Times New Roman" w:hAnsi="Times New Roman" w:cs="Times New Roman"/>
        </w:rPr>
        <w:t>: Electrical Machine</w:t>
      </w:r>
      <w:ins w:id="86" w:author="uskyaj01" w:date="2011-10-11T21:39:00Z">
        <w:r w:rsidR="00113878">
          <w:rPr>
            <w:rFonts w:ascii="Times New Roman" w:hAnsi="Times New Roman" w:cs="Times New Roman"/>
          </w:rPr>
          <w:t>??? Is this translation correct? Can you find the equivalent in Canadian university, then use the term?</w:t>
        </w:r>
      </w:ins>
    </w:p>
    <w:p w:rsidR="00113878" w:rsidRDefault="00113878" w:rsidP="0024754F">
      <w:pPr>
        <w:rPr>
          <w:ins w:id="87" w:author="uskyaj01" w:date="2011-10-11T21:38:00Z"/>
          <w:rFonts w:ascii="Times New Roman" w:hAnsi="Times New Roman" w:cs="Times New Roman"/>
        </w:rPr>
      </w:pPr>
    </w:p>
    <w:p w:rsidR="00113878" w:rsidRPr="00F328BE" w:rsidRDefault="00113878" w:rsidP="0024754F">
      <w:pPr>
        <w:rPr>
          <w:rFonts w:ascii="Times New Roman" w:hAnsi="Times New Roman" w:cs="Times New Roman"/>
        </w:rPr>
      </w:pPr>
      <w:ins w:id="88" w:author="uskyaj01" w:date="2011-10-11T21:38:00Z">
        <w:r>
          <w:rPr>
            <w:rFonts w:ascii="Times New Roman" w:hAnsi="Times New Roman" w:cs="Times New Roman"/>
          </w:rPr>
          <w:t>Do you mean Major by concentration</w:t>
        </w:r>
      </w:ins>
      <w:ins w:id="89" w:author="uskyaj01" w:date="2011-10-11T21:39:00Z">
        <w:r>
          <w:rPr>
            <w:rFonts w:ascii="Times New Roman" w:hAnsi="Times New Roman" w:cs="Times New Roman"/>
          </w:rPr>
          <w:t>??</w:t>
        </w:r>
      </w:ins>
    </w:p>
    <w:sectPr w:rsidR="00113878" w:rsidRPr="00F328BE" w:rsidSect="003856AD">
      <w:type w:val="continuous"/>
      <w:pgSz w:w="12240" w:h="15840"/>
      <w:pgMar w:top="1440" w:right="1800" w:bottom="1440" w:left="1800" w:header="708" w:footer="708" w:gutter="0"/>
      <w:cols w:num="2" w:space="708" w:equalWidth="0">
        <w:col w:w="1602" w:space="502"/>
        <w:col w:w="653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47AB" w:rsidRDefault="00F647AB" w:rsidP="00551C6E">
      <w:pPr>
        <w:spacing w:after="0" w:line="240" w:lineRule="auto"/>
      </w:pPr>
      <w:r>
        <w:separator/>
      </w:r>
    </w:p>
  </w:endnote>
  <w:endnote w:type="continuationSeparator" w:id="0">
    <w:p w:rsidR="00F647AB" w:rsidRDefault="00F647AB" w:rsidP="00551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MyriadPro-Regular-Identity-H">
    <w:altName w:val="宋体"/>
    <w:panose1 w:val="00000000000000000000"/>
    <w:charset w:val="86"/>
    <w:family w:val="auto"/>
    <w:notTrueType/>
    <w:pitch w:val="default"/>
    <w:sig w:usb0="00000001" w:usb1="080E0000" w:usb2="00000010" w:usb3="00000000" w:csb0="00040000" w:csb1="00000000"/>
  </w:font>
  <w:font w:name="AGaramondPro-Regular-Identity-H">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02629"/>
      <w:docPartObj>
        <w:docPartGallery w:val="Page Numbers (Bottom of Page)"/>
        <w:docPartUnique/>
      </w:docPartObj>
    </w:sdtPr>
    <w:sdtContent>
      <w:sdt>
        <w:sdtPr>
          <w:id w:val="26702630"/>
          <w:docPartObj>
            <w:docPartGallery w:val="Page Numbers (Top of Page)"/>
            <w:docPartUnique/>
          </w:docPartObj>
        </w:sdtPr>
        <w:sdtContent>
          <w:p w:rsidR="0032275A" w:rsidRDefault="0032275A" w:rsidP="0032275A">
            <w:pPr>
              <w:pStyle w:val="Footer"/>
              <w:jc w:val="right"/>
            </w:pPr>
            <w:r>
              <w:rPr>
                <w:lang w:val="zh-CN"/>
              </w:rPr>
              <w:t xml:space="preserve"> </w:t>
            </w:r>
            <w:r w:rsidR="006D7FAA">
              <w:rPr>
                <w:b/>
                <w:sz w:val="24"/>
                <w:szCs w:val="24"/>
              </w:rPr>
              <w:fldChar w:fldCharType="begin"/>
            </w:r>
            <w:r>
              <w:rPr>
                <w:b/>
              </w:rPr>
              <w:instrText>PAGE</w:instrText>
            </w:r>
            <w:r w:rsidR="006D7FAA">
              <w:rPr>
                <w:b/>
                <w:sz w:val="24"/>
                <w:szCs w:val="24"/>
              </w:rPr>
              <w:fldChar w:fldCharType="separate"/>
            </w:r>
            <w:r w:rsidR="00113878">
              <w:rPr>
                <w:b/>
                <w:noProof/>
              </w:rPr>
              <w:t>4</w:t>
            </w:r>
            <w:r w:rsidR="006D7FAA">
              <w:rPr>
                <w:b/>
                <w:sz w:val="24"/>
                <w:szCs w:val="24"/>
              </w:rPr>
              <w:fldChar w:fldCharType="end"/>
            </w:r>
            <w:r>
              <w:rPr>
                <w:lang w:val="zh-CN"/>
              </w:rPr>
              <w:t xml:space="preserve"> / </w:t>
            </w:r>
            <w:r w:rsidR="006D7FAA">
              <w:rPr>
                <w:b/>
                <w:sz w:val="24"/>
                <w:szCs w:val="24"/>
              </w:rPr>
              <w:fldChar w:fldCharType="begin"/>
            </w:r>
            <w:r>
              <w:rPr>
                <w:b/>
              </w:rPr>
              <w:instrText>NUMPAGES</w:instrText>
            </w:r>
            <w:r w:rsidR="006D7FAA">
              <w:rPr>
                <w:b/>
                <w:sz w:val="24"/>
                <w:szCs w:val="24"/>
              </w:rPr>
              <w:fldChar w:fldCharType="separate"/>
            </w:r>
            <w:r w:rsidR="00113878">
              <w:rPr>
                <w:b/>
                <w:noProof/>
              </w:rPr>
              <w:t>4</w:t>
            </w:r>
            <w:r w:rsidR="006D7FAA">
              <w:rPr>
                <w:b/>
                <w:sz w:val="24"/>
                <w:szCs w:val="24"/>
              </w:rPr>
              <w:fldChar w:fldCharType="end"/>
            </w:r>
          </w:p>
        </w:sdtContent>
      </w:sdt>
    </w:sdtContent>
  </w:sdt>
  <w:p w:rsidR="0032275A" w:rsidRDefault="003227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47AB" w:rsidRDefault="00F647AB" w:rsidP="00551C6E">
      <w:pPr>
        <w:spacing w:after="0" w:line="240" w:lineRule="auto"/>
      </w:pPr>
      <w:r>
        <w:separator/>
      </w:r>
    </w:p>
  </w:footnote>
  <w:footnote w:type="continuationSeparator" w:id="0">
    <w:p w:rsidR="00F647AB" w:rsidRDefault="00F647AB" w:rsidP="00551C6E">
      <w:pPr>
        <w:spacing w:after="0" w:line="240" w:lineRule="auto"/>
      </w:pPr>
      <w:r>
        <w:continuationSeparator/>
      </w:r>
    </w:p>
  </w:footnote>
  <w:footnote w:id="1">
    <w:p w:rsidR="0001713E" w:rsidRPr="00115368" w:rsidDel="005053D9" w:rsidRDefault="0001713E">
      <w:pPr>
        <w:pStyle w:val="FootnoteText"/>
        <w:rPr>
          <w:del w:id="37" w:author="uskyaj01" w:date="2011-10-11T21:29:00Z"/>
          <w:rFonts w:ascii="Times New Roman" w:hAnsi="Times New Roman" w:cs="Times New Roman"/>
        </w:rPr>
      </w:pPr>
      <w:del w:id="38" w:author="uskyaj01" w:date="2011-10-11T21:29:00Z">
        <w:r w:rsidRPr="00115368" w:rsidDel="005053D9">
          <w:rPr>
            <w:rStyle w:val="FootnoteReference"/>
            <w:rFonts w:ascii="Times New Roman" w:hAnsi="Times New Roman" w:cs="Times New Roman"/>
          </w:rPr>
          <w:footnoteRef/>
        </w:r>
        <w:r w:rsidRPr="00115368" w:rsidDel="005053D9">
          <w:rPr>
            <w:rFonts w:ascii="Times New Roman" w:hAnsi="Times New Roman" w:cs="Times New Roman"/>
          </w:rPr>
          <w:delText xml:space="preserve"> ZTE is one the top 5 largest Telecom equipment and network solution provider in the world with more than 30 thousands employees. ZTE Softswitch is a core device of Next Generation Network (NGN) which support over million users. And it is one of the most successful products of ZTE, as occupies the largest market share in China. Even in world Telecom market, our product is also a major device provider.</w:delText>
        </w:r>
      </w:del>
    </w:p>
  </w:footnote>
  <w:footnote w:id="2">
    <w:p w:rsidR="00115368" w:rsidRDefault="00115368">
      <w:pPr>
        <w:pStyle w:val="FootnoteText"/>
      </w:pPr>
      <w:r w:rsidRPr="00115368">
        <w:rPr>
          <w:rFonts w:ascii="Times New Roman" w:hAnsi="Times New Roman" w:cs="Times New Roman"/>
        </w:rPr>
        <w:footnoteRef/>
      </w:r>
      <w:r w:rsidRPr="00115368">
        <w:rPr>
          <w:rFonts w:ascii="Times New Roman" w:hAnsi="Times New Roman" w:cs="Times New Roman"/>
        </w:rPr>
        <w:t xml:space="preserve"> This is ZTE's first type of VoIP gateway for telecom market which supports up to 7200 lines concurrently, integrated in grogram controlled switch.</w:t>
      </w:r>
    </w:p>
  </w:footnote>
  <w:footnote w:id="3">
    <w:p w:rsidR="00482DBF" w:rsidRPr="00482DBF" w:rsidRDefault="00482DBF">
      <w:pPr>
        <w:pStyle w:val="FootnoteText"/>
        <w:rPr>
          <w:rFonts w:ascii="Times New Roman" w:hAnsi="Times New Roman" w:cs="Times New Roman"/>
        </w:rPr>
      </w:pPr>
      <w:r w:rsidRPr="00482DBF">
        <w:rPr>
          <w:rFonts w:ascii="Times New Roman" w:hAnsi="Times New Roman" w:cs="Times New Roman"/>
        </w:rPr>
        <w:footnoteRef/>
      </w:r>
      <w:r w:rsidRPr="00482DBF">
        <w:rPr>
          <w:rFonts w:ascii="Times New Roman" w:hAnsi="Times New Roman" w:cs="Times New Roman"/>
        </w:rPr>
        <w:t xml:space="preserve"> In charge of H.323 stack module's development and maintenance. This module is the core part of ZTE VoIP Gateway which is aimed to enterprise market. ZTE VoIP Gateway supports 120 lines concurrently.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D7E9C"/>
    <w:multiLevelType w:val="hybridMultilevel"/>
    <w:tmpl w:val="0AF8145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2E77FC"/>
    <w:multiLevelType w:val="hybridMultilevel"/>
    <w:tmpl w:val="29D2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9D41CE"/>
    <w:rsid w:val="00003F3A"/>
    <w:rsid w:val="0001713E"/>
    <w:rsid w:val="000C7669"/>
    <w:rsid w:val="00113878"/>
    <w:rsid w:val="00115368"/>
    <w:rsid w:val="00154817"/>
    <w:rsid w:val="0024754F"/>
    <w:rsid w:val="002A2B1C"/>
    <w:rsid w:val="0032275A"/>
    <w:rsid w:val="003856AD"/>
    <w:rsid w:val="00443E79"/>
    <w:rsid w:val="00482DBF"/>
    <w:rsid w:val="0048652E"/>
    <w:rsid w:val="004B7049"/>
    <w:rsid w:val="005053D9"/>
    <w:rsid w:val="005373F8"/>
    <w:rsid w:val="00551C6E"/>
    <w:rsid w:val="00581465"/>
    <w:rsid w:val="006D7FAA"/>
    <w:rsid w:val="006F4C7E"/>
    <w:rsid w:val="006F6B7A"/>
    <w:rsid w:val="008023FA"/>
    <w:rsid w:val="00810D21"/>
    <w:rsid w:val="00895ED9"/>
    <w:rsid w:val="008B3C22"/>
    <w:rsid w:val="008B63C3"/>
    <w:rsid w:val="009D3925"/>
    <w:rsid w:val="009D41CE"/>
    <w:rsid w:val="00AA54CB"/>
    <w:rsid w:val="00AC119C"/>
    <w:rsid w:val="00AF7809"/>
    <w:rsid w:val="00B379B5"/>
    <w:rsid w:val="00C609DC"/>
    <w:rsid w:val="00CB2ABD"/>
    <w:rsid w:val="00E844CC"/>
    <w:rsid w:val="00ED5688"/>
    <w:rsid w:val="00F328BE"/>
    <w:rsid w:val="00F53730"/>
    <w:rsid w:val="00F647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5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1CE"/>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9D41CE"/>
    <w:rPr>
      <w:rFonts w:ascii="SimSun" w:eastAsia="SimSun"/>
      <w:sz w:val="18"/>
      <w:szCs w:val="18"/>
    </w:rPr>
  </w:style>
  <w:style w:type="paragraph" w:styleId="NoSpacing">
    <w:name w:val="No Spacing"/>
    <w:uiPriority w:val="1"/>
    <w:qFormat/>
    <w:rsid w:val="009D41CE"/>
    <w:pPr>
      <w:spacing w:after="0" w:line="240" w:lineRule="auto"/>
    </w:pPr>
  </w:style>
  <w:style w:type="paragraph" w:styleId="ListParagraph">
    <w:name w:val="List Paragraph"/>
    <w:basedOn w:val="Normal"/>
    <w:uiPriority w:val="34"/>
    <w:qFormat/>
    <w:rsid w:val="0024754F"/>
    <w:pPr>
      <w:ind w:left="720"/>
      <w:contextualSpacing/>
    </w:pPr>
  </w:style>
  <w:style w:type="paragraph" w:styleId="Header">
    <w:name w:val="header"/>
    <w:basedOn w:val="Normal"/>
    <w:link w:val="HeaderChar"/>
    <w:uiPriority w:val="99"/>
    <w:semiHidden/>
    <w:unhideWhenUsed/>
    <w:rsid w:val="00551C6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551C6E"/>
  </w:style>
  <w:style w:type="paragraph" w:styleId="Footer">
    <w:name w:val="footer"/>
    <w:basedOn w:val="Normal"/>
    <w:link w:val="FooterChar"/>
    <w:uiPriority w:val="99"/>
    <w:unhideWhenUsed/>
    <w:rsid w:val="00551C6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1C6E"/>
  </w:style>
  <w:style w:type="paragraph" w:styleId="FootnoteText">
    <w:name w:val="footnote text"/>
    <w:basedOn w:val="Normal"/>
    <w:link w:val="FootnoteTextChar"/>
    <w:uiPriority w:val="99"/>
    <w:semiHidden/>
    <w:unhideWhenUsed/>
    <w:rsid w:val="000171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13E"/>
    <w:rPr>
      <w:sz w:val="20"/>
      <w:szCs w:val="20"/>
    </w:rPr>
  </w:style>
  <w:style w:type="character" w:styleId="FootnoteReference">
    <w:name w:val="footnote reference"/>
    <w:basedOn w:val="DefaultParagraphFont"/>
    <w:uiPriority w:val="99"/>
    <w:semiHidden/>
    <w:unhideWhenUsed/>
    <w:rsid w:val="0001713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809F0-27B0-4CC3-8667-5EBC7308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吴晓春</dc:creator>
  <cp:lastModifiedBy>uskyaj01</cp:lastModifiedBy>
  <cp:revision>22</cp:revision>
  <dcterms:created xsi:type="dcterms:W3CDTF">2011-10-05T19:52:00Z</dcterms:created>
  <dcterms:modified xsi:type="dcterms:W3CDTF">2011-10-12T01:39:00Z</dcterms:modified>
</cp:coreProperties>
</file>